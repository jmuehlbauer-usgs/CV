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9A683" w14:textId="77777777" w:rsidR="00AD0A74" w:rsidRPr="00AD0A74" w:rsidRDefault="00AD0A74" w:rsidP="00AD0A74">
      <w:pPr>
        <w:jc w:val="center"/>
        <w:rPr>
          <w:sz w:val="20"/>
          <w:szCs w:val="20"/>
        </w:rPr>
      </w:pPr>
      <w:bookmarkStart w:id="0" w:name="_GoBack"/>
      <w:bookmarkEnd w:id="0"/>
      <w:r w:rsidRPr="00AD0A74">
        <w:rPr>
          <w:rFonts w:ascii="Verdana" w:hAnsi="Verdana" w:cs="Verdana"/>
          <w:b/>
          <w:bCs/>
          <w:sz w:val="22"/>
          <w:szCs w:val="22"/>
        </w:rPr>
        <w:t>JEFFREY DANIEL MUEHLBAUER</w:t>
      </w:r>
      <w:r w:rsidRPr="00C520FA">
        <w:rPr>
          <w:sz w:val="20"/>
          <w:szCs w:val="20"/>
        </w:rPr>
        <w:pict w14:anchorId="181A49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7" o:title=""/>
          </v:shape>
        </w:pict>
      </w:r>
    </w:p>
    <w:p w14:paraId="6A75A529" w14:textId="77777777" w:rsidR="00AD0A74" w:rsidRPr="00AD0A74" w:rsidRDefault="00AD0A74" w:rsidP="00AD0A74">
      <w:pPr>
        <w:rPr>
          <w:rFonts w:ascii="Verdana" w:hAnsi="Verdana" w:cs="Verdana"/>
          <w:sz w:val="20"/>
          <w:szCs w:val="20"/>
        </w:rPr>
        <w:sectPr w:rsidR="00AD0A74" w:rsidRPr="00AD0A74" w:rsidSect="00873632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152" w:right="1440" w:bottom="1008" w:left="1440" w:header="720" w:footer="720" w:gutter="0"/>
          <w:cols w:space="720"/>
          <w:noEndnote/>
          <w:titlePg/>
          <w:docGrid w:linePitch="326"/>
        </w:sectPr>
      </w:pPr>
    </w:p>
    <w:p w14:paraId="3E4E113A" w14:textId="77777777" w:rsidR="00AD0A74" w:rsidRDefault="00AD0A74" w:rsidP="00AD0A74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511 Smith Level Road</w:t>
      </w:r>
    </w:p>
    <w:p w14:paraId="53F7B729" w14:textId="77777777" w:rsidR="00AD0A74" w:rsidRPr="00C90430" w:rsidRDefault="00AD0A74" w:rsidP="00AD0A74">
      <w:pPr>
        <w:ind w:right="-12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Chapel Hill, NC 27599, USA</w:t>
      </w:r>
    </w:p>
    <w:p w14:paraId="613A789C" w14:textId="77777777" w:rsidR="00AD0A74" w:rsidRDefault="00AD0A74" w:rsidP="00AD0A74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919-357-3870 (Phone)</w:t>
      </w:r>
    </w:p>
    <w:p w14:paraId="1B31D4E9" w14:textId="77777777" w:rsidR="00AD0A74" w:rsidRDefault="00AD0A74" w:rsidP="00AD0A74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919-962-1254 (Fax)</w:t>
      </w:r>
    </w:p>
    <w:p w14:paraId="61C1B91F" w14:textId="77777777" w:rsidR="00AD0A74" w:rsidRDefault="00AD0A74" w:rsidP="00AD0A74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jeffreym@unc.edu</w:t>
      </w:r>
    </w:p>
    <w:p w14:paraId="5FE7C93B" w14:textId="77777777" w:rsidR="00AD0A74" w:rsidRPr="00C90430" w:rsidRDefault="00AD0A74" w:rsidP="00AD0A74">
      <w:pPr>
        <w:ind w:left="-270"/>
        <w:jc w:val="center"/>
        <w:rPr>
          <w:rFonts w:ascii="Verdana" w:hAnsi="Verdana" w:cs="Verdana"/>
          <w:sz w:val="20"/>
          <w:szCs w:val="20"/>
        </w:rPr>
      </w:pPr>
      <w:hyperlink r:id="rId11" w:history="1">
        <w:r w:rsidRPr="00C90430">
          <w:rPr>
            <w:rStyle w:val="Hyperlink"/>
            <w:rFonts w:ascii="Verdana" w:hAnsi="Verdana" w:cs="Verdana"/>
            <w:color w:val="auto"/>
            <w:sz w:val="20"/>
            <w:szCs w:val="20"/>
            <w:u w:val="none"/>
          </w:rPr>
          <w:t>http://www.unc.edu/~jeffreym</w:t>
        </w:r>
      </w:hyperlink>
    </w:p>
    <w:p w14:paraId="5A1FB6A5" w14:textId="77777777" w:rsidR="00AD0A74" w:rsidRPr="00C90430" w:rsidRDefault="00AD0A74" w:rsidP="00AD0A74">
      <w:pPr>
        <w:jc w:val="center"/>
        <w:rPr>
          <w:sz w:val="20"/>
          <w:szCs w:val="20"/>
        </w:rPr>
        <w:sectPr w:rsidR="00AD0A74" w:rsidRPr="00C90430" w:rsidSect="00A6497D">
          <w:type w:val="continuous"/>
          <w:pgSz w:w="12240" w:h="15840"/>
          <w:pgMar w:top="1152" w:right="1440" w:bottom="1008" w:left="1440" w:header="720" w:footer="720" w:gutter="0"/>
          <w:cols w:num="3" w:space="542" w:equalWidth="0">
            <w:col w:w="2790" w:space="542"/>
            <w:col w:w="2520" w:space="542"/>
            <w:col w:w="2966"/>
          </w:cols>
          <w:noEndnote/>
          <w:docGrid w:linePitch="326"/>
        </w:sectPr>
      </w:pPr>
    </w:p>
    <w:p w14:paraId="0DAECC75" w14:textId="77777777" w:rsidR="00AD0A74" w:rsidRPr="00C520FA" w:rsidRDefault="00AD0A74" w:rsidP="00AD0A74">
      <w:pPr>
        <w:jc w:val="center"/>
        <w:rPr>
          <w:rFonts w:ascii="Verdana" w:hAnsi="Verdana" w:cs="Verdana"/>
          <w:b/>
          <w:bCs/>
          <w:sz w:val="20"/>
          <w:szCs w:val="20"/>
        </w:rPr>
        <w:sectPr w:rsidR="00AD0A74" w:rsidRPr="00C520FA" w:rsidSect="00A6497D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 w:rsidRPr="00C520FA">
        <w:rPr>
          <w:sz w:val="20"/>
          <w:szCs w:val="20"/>
        </w:rPr>
        <w:pict w14:anchorId="4373BDF8">
          <v:shape id="_x0000_i1026" type="#_x0000_t75" style="width:468.05pt;height:7.2pt" o:hrpct="0" o:hralign="center" o:hr="t">
            <v:imagedata r:id="rId7" o:title=""/>
          </v:shape>
        </w:pict>
      </w:r>
    </w:p>
    <w:p w14:paraId="05E6694B" w14:textId="77777777" w:rsidR="002461A9" w:rsidRDefault="002461A9" w:rsidP="00AD0A74">
      <w:pPr>
        <w:pStyle w:val="Heading1"/>
        <w:keepNext/>
        <w:spacing w:after="20"/>
        <w:rPr>
          <w:ins w:id="1" w:author="Lenovo User" w:date="2012-08-07T11:22:00Z"/>
          <w:rFonts w:ascii="Verdana" w:hAnsi="Verdana" w:cs="Verdana"/>
          <w:b/>
          <w:bCs/>
          <w:caps/>
          <w:sz w:val="20"/>
          <w:szCs w:val="20"/>
        </w:rPr>
      </w:pPr>
    </w:p>
    <w:p w14:paraId="73620BFA" w14:textId="77777777" w:rsidR="002461A9" w:rsidRDefault="002461A9" w:rsidP="00AD0A74">
      <w:pPr>
        <w:pStyle w:val="Heading1"/>
        <w:keepNext/>
        <w:spacing w:after="20"/>
        <w:rPr>
          <w:ins w:id="2" w:author="Lenovo User" w:date="2012-08-07T11:22:00Z"/>
          <w:rFonts w:ascii="Verdana" w:hAnsi="Verdana" w:cs="Verdana"/>
          <w:b/>
          <w:bCs/>
          <w:caps/>
          <w:sz w:val="20"/>
          <w:szCs w:val="20"/>
        </w:rPr>
      </w:pPr>
      <w:ins w:id="3" w:author="Lenovo User" w:date="2012-08-07T11:22:00Z">
        <w:r>
          <w:rPr>
            <w:rFonts w:ascii="Verdana" w:hAnsi="Verdana" w:cs="Verdana"/>
            <w:b/>
            <w:bCs/>
            <w:caps/>
            <w:sz w:val="20"/>
            <w:szCs w:val="20"/>
          </w:rPr>
          <w:t xml:space="preserve">expertise </w:t>
        </w:r>
      </w:ins>
    </w:p>
    <w:p w14:paraId="13727CB2" w14:textId="77777777" w:rsidR="002461A9" w:rsidRDefault="002461A9" w:rsidP="002461A9">
      <w:pPr>
        <w:rPr>
          <w:ins w:id="4" w:author="Lenovo User" w:date="2012-08-07T11:22:00Z"/>
        </w:rPr>
        <w:pPrChange w:id="5" w:author="Lenovo User" w:date="2012-08-07T11:22:00Z">
          <w:pPr>
            <w:pStyle w:val="Heading1"/>
            <w:keepNext/>
            <w:spacing w:after="20"/>
          </w:pPr>
        </w:pPrChange>
      </w:pPr>
      <w:ins w:id="6" w:author="Lenovo User" w:date="2012-08-07T11:22:00Z">
        <w:r>
          <w:t xml:space="preserve">Stream Ecology: aquatic and riparian community ecology; food webs; xxx and xxx </w:t>
        </w:r>
      </w:ins>
    </w:p>
    <w:p w14:paraId="2A266A58" w14:textId="77777777" w:rsidR="002461A9" w:rsidRDefault="002461A9" w:rsidP="002461A9">
      <w:pPr>
        <w:rPr>
          <w:ins w:id="7" w:author="Lenovo User" w:date="2012-08-07T11:23:00Z"/>
        </w:rPr>
        <w:pPrChange w:id="8" w:author="Lenovo User" w:date="2012-08-07T11:22:00Z">
          <w:pPr>
            <w:pStyle w:val="Heading1"/>
            <w:keepNext/>
            <w:spacing w:after="20"/>
          </w:pPr>
        </w:pPrChange>
      </w:pPr>
      <w:ins w:id="9" w:author="Lenovo User" w:date="2012-08-07T11:23:00Z">
        <w:r>
          <w:t xml:space="preserve">Hydrology and Geomorphology: geomorphic surveys, in-stream hydraulics, sediment transport (incipient motion analysis), rudimentary modeling (HEC-RAS), XXXX </w:t>
        </w:r>
      </w:ins>
    </w:p>
    <w:p w14:paraId="1ECA75DB" w14:textId="77777777" w:rsidR="002461A9" w:rsidRPr="002461A9" w:rsidRDefault="002461A9" w:rsidP="002461A9">
      <w:pPr>
        <w:rPr>
          <w:ins w:id="10" w:author="Lenovo User" w:date="2012-08-07T11:22:00Z"/>
          <w:rPrChange w:id="11" w:author="Lenovo User" w:date="2012-08-07T11:22:00Z">
            <w:rPr>
              <w:ins w:id="12" w:author="Lenovo User" w:date="2012-08-07T11:22:00Z"/>
              <w:rFonts w:ascii="Verdana" w:hAnsi="Verdana" w:cs="Verdana"/>
              <w:b/>
              <w:bCs/>
              <w:caps/>
              <w:sz w:val="20"/>
              <w:szCs w:val="20"/>
            </w:rPr>
          </w:rPrChange>
        </w:rPr>
        <w:pPrChange w:id="13" w:author="Lenovo User" w:date="2012-08-07T11:22:00Z">
          <w:pPr>
            <w:pStyle w:val="Heading1"/>
            <w:keepNext/>
            <w:spacing w:after="20"/>
          </w:pPr>
        </w:pPrChange>
      </w:pPr>
      <w:ins w:id="14" w:author="Lenovo User" w:date="2012-08-07T11:24:00Z">
        <w:r>
          <w:t xml:space="preserve">Urbanization and restoration: stream and wetland compensatory mitigation, effects of urbanization and restoration on stream systems, XXXX </w:t>
        </w:r>
      </w:ins>
    </w:p>
    <w:p w14:paraId="58181BC3" w14:textId="77777777" w:rsidR="002461A9" w:rsidRPr="002461A9" w:rsidRDefault="002461A9" w:rsidP="002461A9">
      <w:pPr>
        <w:rPr>
          <w:ins w:id="15" w:author="Lenovo User" w:date="2012-08-07T11:22:00Z"/>
          <w:rPrChange w:id="16" w:author="Lenovo User" w:date="2012-08-07T11:22:00Z">
            <w:rPr>
              <w:ins w:id="17" w:author="Lenovo User" w:date="2012-08-07T11:22:00Z"/>
              <w:rFonts w:ascii="Verdana" w:hAnsi="Verdana" w:cs="Verdana"/>
              <w:b/>
              <w:bCs/>
              <w:caps/>
              <w:sz w:val="20"/>
              <w:szCs w:val="20"/>
            </w:rPr>
          </w:rPrChange>
        </w:rPr>
        <w:pPrChange w:id="18" w:author="Lenovo User" w:date="2012-08-07T11:22:00Z">
          <w:pPr>
            <w:pStyle w:val="Heading1"/>
            <w:keepNext/>
            <w:spacing w:after="20"/>
          </w:pPr>
        </w:pPrChange>
      </w:pPr>
    </w:p>
    <w:p w14:paraId="2FEDF370" w14:textId="77777777" w:rsidR="005162FC" w:rsidRPr="005162FC" w:rsidRDefault="00AB3A80" w:rsidP="00AD0A74">
      <w:pPr>
        <w:pStyle w:val="Heading1"/>
        <w:keepNext/>
        <w:spacing w:after="2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Education</w:t>
      </w:r>
    </w:p>
    <w:p w14:paraId="56A0E33B" w14:textId="77777777" w:rsidR="00EA45E0" w:rsidRPr="00EA45E0" w:rsidRDefault="00EA45E0" w:rsidP="00FC6CDC">
      <w:pPr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Ph.D. Ecology</w:t>
      </w:r>
      <w:r>
        <w:rPr>
          <w:rFonts w:ascii="Verdana" w:hAnsi="Verdana"/>
          <w:i/>
          <w:sz w:val="20"/>
          <w:szCs w:val="20"/>
        </w:rPr>
        <w:t xml:space="preserve"> (In Progress)</w:t>
      </w:r>
      <w:r>
        <w:rPr>
          <w:rFonts w:ascii="Verdana" w:hAnsi="Verdana"/>
          <w:sz w:val="20"/>
          <w:szCs w:val="20"/>
        </w:rPr>
        <w:t>. Univer</w:t>
      </w:r>
      <w:r w:rsidR="00467A8C">
        <w:rPr>
          <w:rFonts w:ascii="Verdana" w:hAnsi="Verdana"/>
          <w:sz w:val="20"/>
          <w:szCs w:val="20"/>
        </w:rPr>
        <w:t>sity of North Carolina at</w:t>
      </w:r>
      <w:r w:rsidR="00A50C8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Chapel Hill (expected 2013)</w:t>
      </w:r>
    </w:p>
    <w:p w14:paraId="753A3C93" w14:textId="77777777" w:rsidR="00FC6CDC" w:rsidRPr="00FC6CDC" w:rsidRDefault="00FC6CDC" w:rsidP="00921943">
      <w:pPr>
        <w:spacing w:before="60"/>
        <w:ind w:left="360" w:hanging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M.S. Ecology.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AD0A74">
        <w:rPr>
          <w:rFonts w:ascii="Verdana" w:hAnsi="Verdana"/>
          <w:sz w:val="20"/>
          <w:szCs w:val="20"/>
        </w:rPr>
        <w:t>y of North Carolina at</w:t>
      </w:r>
      <w:r w:rsidR="00A50C84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DB1BD2" w:rsidRPr="00C520FA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>2010</w:t>
      </w:r>
      <w:r w:rsidR="00D77B8B">
        <w:rPr>
          <w:rFonts w:ascii="Verdana" w:hAnsi="Verdana"/>
          <w:sz w:val="20"/>
          <w:szCs w:val="20"/>
        </w:rPr>
        <w:t>)</w:t>
      </w:r>
    </w:p>
    <w:p w14:paraId="5632D40E" w14:textId="77777777" w:rsidR="003161E9" w:rsidRDefault="003161E9" w:rsidP="00921943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B.S. Biology &amp; Chemistry.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>
        <w:rPr>
          <w:rFonts w:ascii="Verdana" w:hAnsi="Verdana" w:cs="Verdana"/>
          <w:iCs/>
          <w:sz w:val="20"/>
          <w:szCs w:val="20"/>
        </w:rPr>
        <w:t xml:space="preserve"> (</w:t>
      </w:r>
      <w:r w:rsidRPr="00C520FA">
        <w:rPr>
          <w:rFonts w:ascii="Verdana" w:hAnsi="Verdana" w:cs="Verdana"/>
          <w:sz w:val="20"/>
          <w:szCs w:val="20"/>
        </w:rPr>
        <w:t>2007</w:t>
      </w:r>
      <w:r>
        <w:rPr>
          <w:rFonts w:ascii="Verdana" w:hAnsi="Verdana" w:cs="Verdana"/>
          <w:sz w:val="20"/>
          <w:szCs w:val="20"/>
        </w:rPr>
        <w:t>)</w:t>
      </w:r>
    </w:p>
    <w:p w14:paraId="76FDF247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 w:rsidR="00C67BC5">
        <w:rPr>
          <w:rFonts w:ascii="Verdana" w:hAnsi="Verdana" w:cs="Verdana"/>
          <w:sz w:val="20"/>
          <w:szCs w:val="20"/>
        </w:rPr>
        <w:t>, 4.0 GPA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</w:p>
    <w:p w14:paraId="07447BCB" w14:textId="77777777" w:rsidR="008905CF" w:rsidRPr="00AB3A80" w:rsidRDefault="00AB3A80" w:rsidP="00AD0A74">
      <w:pPr>
        <w:tabs>
          <w:tab w:val="left" w:pos="360"/>
        </w:tabs>
        <w:spacing w:before="200" w:after="20"/>
        <w:ind w:left="360" w:hanging="360"/>
        <w:rPr>
          <w:rFonts w:ascii="Verdana" w:hAnsi="Verdana" w:cs="Verdana"/>
          <w:b/>
          <w:bCs/>
          <w:caps/>
          <w:sz w:val="20"/>
          <w:szCs w:val="20"/>
        </w:rPr>
      </w:pPr>
      <w:r w:rsidRPr="00AB3A80">
        <w:rPr>
          <w:rFonts w:ascii="Verdana" w:hAnsi="Verdana" w:cs="Verdana"/>
          <w:b/>
          <w:bCs/>
          <w:caps/>
          <w:sz w:val="20"/>
          <w:szCs w:val="20"/>
        </w:rPr>
        <w:t>Research &amp; Employment</w:t>
      </w:r>
    </w:p>
    <w:p w14:paraId="694DC0BC" w14:textId="77777777" w:rsidR="00FC6CDC" w:rsidRDefault="00FC6CDC" w:rsidP="00FD503D">
      <w:pPr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U</w:t>
      </w:r>
      <w:r w:rsidR="00383889" w:rsidRPr="003161E9">
        <w:rPr>
          <w:rFonts w:ascii="Verdana" w:hAnsi="Verdana" w:cs="Verdana"/>
          <w:bCs/>
          <w:sz w:val="20"/>
          <w:szCs w:val="20"/>
          <w:u w:val="single"/>
        </w:rPr>
        <w:t>niversity of North Carolina</w:t>
      </w:r>
      <w:r w:rsidR="00383889">
        <w:rPr>
          <w:rFonts w:ascii="Verdana" w:hAnsi="Verdana" w:cs="Verdana"/>
          <w:bCs/>
          <w:sz w:val="20"/>
          <w:szCs w:val="20"/>
        </w:rPr>
        <w:t>.</w:t>
      </w:r>
      <w:r>
        <w:rPr>
          <w:rFonts w:ascii="Verdana" w:hAnsi="Verdana" w:cs="Verdana"/>
          <w:bCs/>
          <w:sz w:val="20"/>
          <w:szCs w:val="20"/>
        </w:rPr>
        <w:t xml:space="preserve"> Chapel Hill, N</w:t>
      </w:r>
      <w:r w:rsidR="004D674D">
        <w:rPr>
          <w:rFonts w:ascii="Verdana" w:hAnsi="Verdana" w:cs="Verdana"/>
          <w:bCs/>
          <w:sz w:val="20"/>
          <w:szCs w:val="20"/>
        </w:rPr>
        <w:t xml:space="preserve">C. 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>Advisor: Dr. Martin W. Doyle</w:t>
      </w:r>
    </w:p>
    <w:p w14:paraId="66E7C9A8" w14:textId="77777777" w:rsidR="00C67BC5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ins w:id="19" w:author="Lenovo User" w:date="2012-08-07T11:21:00Z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Ph.D. research on foodweb responses to </w:t>
      </w:r>
      <w:r w:rsidR="00AD0A74">
        <w:rPr>
          <w:rFonts w:ascii="Verdana" w:hAnsi="Verdana" w:cs="Verdana"/>
          <w:bCs/>
          <w:sz w:val="20"/>
          <w:szCs w:val="20"/>
        </w:rPr>
        <w:t xml:space="preserve">stream </w:t>
      </w:r>
      <w:r>
        <w:rPr>
          <w:rFonts w:ascii="Verdana" w:hAnsi="Verdana" w:cs="Verdana"/>
          <w:bCs/>
          <w:sz w:val="20"/>
          <w:szCs w:val="20"/>
        </w:rPr>
        <w:t>morphology/hydrol</w:t>
      </w:r>
      <w:r w:rsidR="00631B0D">
        <w:rPr>
          <w:rFonts w:ascii="Verdana" w:hAnsi="Verdana" w:cs="Verdana"/>
          <w:bCs/>
          <w:sz w:val="20"/>
          <w:szCs w:val="20"/>
        </w:rPr>
        <w:t xml:space="preserve">ogy and the presence of </w:t>
      </w:r>
      <w:r>
        <w:rPr>
          <w:rFonts w:ascii="Verdana" w:hAnsi="Verdana" w:cs="Verdana"/>
          <w:bCs/>
          <w:sz w:val="20"/>
          <w:szCs w:val="20"/>
        </w:rPr>
        <w:t xml:space="preserve">biological </w:t>
      </w:r>
      <w:r w:rsidR="00631B0D">
        <w:rPr>
          <w:rFonts w:ascii="Verdana" w:hAnsi="Verdana" w:cs="Verdana"/>
          <w:bCs/>
          <w:sz w:val="20"/>
          <w:szCs w:val="20"/>
        </w:rPr>
        <w:t>“</w:t>
      </w:r>
      <w:r>
        <w:rPr>
          <w:rFonts w:ascii="Verdana" w:hAnsi="Verdana" w:cs="Verdana"/>
          <w:bCs/>
          <w:sz w:val="20"/>
          <w:szCs w:val="20"/>
        </w:rPr>
        <w:t>stream signatures</w:t>
      </w:r>
      <w:r w:rsidR="00631B0D">
        <w:rPr>
          <w:rFonts w:ascii="Verdana" w:hAnsi="Verdana" w:cs="Verdana"/>
          <w:bCs/>
          <w:sz w:val="20"/>
          <w:szCs w:val="20"/>
        </w:rPr>
        <w:t>” i</w:t>
      </w:r>
      <w:r>
        <w:rPr>
          <w:rFonts w:ascii="Verdana" w:hAnsi="Verdana" w:cs="Verdana"/>
          <w:bCs/>
          <w:sz w:val="20"/>
          <w:szCs w:val="20"/>
        </w:rPr>
        <w:t xml:space="preserve">n the terrestrial environment. </w:t>
      </w:r>
    </w:p>
    <w:p w14:paraId="6530184E" w14:textId="77777777" w:rsidR="002461A9" w:rsidRDefault="002461A9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ins w:id="20" w:author="Lenovo User" w:date="2012-08-07T11:21:00Z">
        <w:r>
          <w:rPr>
            <w:rFonts w:ascii="Verdana" w:hAnsi="Verdana" w:cs="Verdana"/>
            <w:bCs/>
            <w:sz w:val="20"/>
            <w:szCs w:val="20"/>
          </w:rPr>
          <w:tab/>
          <w:t>Field sites ranged from 1</w:t>
        </w:r>
        <w:r w:rsidRPr="002461A9">
          <w:rPr>
            <w:rFonts w:ascii="Verdana" w:hAnsi="Verdana" w:cs="Verdana"/>
            <w:bCs/>
            <w:sz w:val="20"/>
            <w:szCs w:val="20"/>
            <w:vertAlign w:val="superscript"/>
            <w:rPrChange w:id="21" w:author="Lenovo User" w:date="2012-08-07T11:21:00Z">
              <w:rPr>
                <w:rFonts w:ascii="Verdana" w:hAnsi="Verdana" w:cs="Verdana"/>
                <w:bCs/>
                <w:sz w:val="20"/>
                <w:szCs w:val="20"/>
              </w:rPr>
            </w:rPrChange>
          </w:rPr>
          <w:t>st</w:t>
        </w:r>
        <w:r>
          <w:rPr>
            <w:rFonts w:ascii="Verdana" w:hAnsi="Verdana" w:cs="Verdana"/>
            <w:bCs/>
            <w:sz w:val="20"/>
            <w:szCs w:val="20"/>
          </w:rPr>
          <w:t xml:space="preserve"> order streams in Coweeta Hydrologic Laboratory to Xth order on Tennessee River and XXXX</w:t>
        </w:r>
      </w:ins>
    </w:p>
    <w:p w14:paraId="01216638" w14:textId="77777777"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M.S. t</w:t>
      </w:r>
      <w:r w:rsidRPr="00C520FA">
        <w:rPr>
          <w:rFonts w:ascii="Verdana" w:hAnsi="Verdana" w:cs="Verdana"/>
          <w:bCs/>
          <w:sz w:val="20"/>
          <w:szCs w:val="20"/>
        </w:rPr>
        <w:t xml:space="preserve">hesis research focused on macroinvertebrate community, sediment, and hydrologic heterogeneity surrounding knickpoints in NC Piedmont as well as macroinvertebrate community responses to an experimental drought/rewetting at a wetland mitigation site on the NC Outer Coastal Plain.  </w:t>
      </w:r>
    </w:p>
    <w:p w14:paraId="795B2BD0" w14:textId="77777777" w:rsidR="00C67BC5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Spent one summer field season in Adirondacks measuring velocities and calculating shear stress </w:t>
      </w:r>
      <w:r>
        <w:rPr>
          <w:rFonts w:ascii="Verdana" w:hAnsi="Verdana" w:cs="Verdana"/>
          <w:bCs/>
          <w:sz w:val="20"/>
          <w:szCs w:val="20"/>
        </w:rPr>
        <w:t>during 4x-</w:t>
      </w:r>
      <w:r w:rsidRPr="00C520FA">
        <w:rPr>
          <w:rFonts w:ascii="Verdana" w:hAnsi="Verdana" w:cs="Verdana"/>
          <w:bCs/>
          <w:sz w:val="20"/>
          <w:szCs w:val="20"/>
        </w:rPr>
        <w:t xml:space="preserve">weekly </w:t>
      </w:r>
      <w:r>
        <w:rPr>
          <w:rFonts w:ascii="Verdana" w:hAnsi="Verdana" w:cs="Verdana"/>
          <w:bCs/>
          <w:sz w:val="20"/>
          <w:szCs w:val="20"/>
        </w:rPr>
        <w:t xml:space="preserve">recreational </w:t>
      </w:r>
      <w:r w:rsidRPr="00C520FA">
        <w:rPr>
          <w:rFonts w:ascii="Verdana" w:hAnsi="Verdana" w:cs="Verdana"/>
          <w:bCs/>
          <w:sz w:val="20"/>
          <w:szCs w:val="20"/>
        </w:rPr>
        <w:t>flood releases, identifying macroinvertebrate communities, and surveying river channels.</w:t>
      </w:r>
    </w:p>
    <w:p w14:paraId="39ACB09E" w14:textId="77777777" w:rsidR="00C67BC5" w:rsidRDefault="00631B0D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Monitor</w:t>
      </w:r>
      <w:r w:rsidR="00AD0A74">
        <w:rPr>
          <w:rFonts w:ascii="Verdana" w:hAnsi="Verdana" w:cs="Verdana"/>
          <w:bCs/>
          <w:sz w:val="20"/>
          <w:szCs w:val="20"/>
        </w:rPr>
        <w:t>ed</w:t>
      </w:r>
      <w:r w:rsidR="00C67BC5">
        <w:rPr>
          <w:rFonts w:ascii="Verdana" w:hAnsi="Verdana" w:cs="Verdana"/>
          <w:bCs/>
          <w:sz w:val="20"/>
          <w:szCs w:val="20"/>
        </w:rPr>
        <w:t xml:space="preserve"> (quarterly) macroinvertebrate community at a stream/wetland mitigation site </w:t>
      </w:r>
      <w:commentRangeStart w:id="22"/>
      <w:r w:rsidR="00C67BC5">
        <w:rPr>
          <w:rFonts w:ascii="Verdana" w:hAnsi="Verdana" w:cs="Verdana"/>
          <w:bCs/>
          <w:sz w:val="20"/>
          <w:szCs w:val="20"/>
        </w:rPr>
        <w:t>from ear</w:t>
      </w:r>
      <w:r>
        <w:rPr>
          <w:rFonts w:ascii="Verdana" w:hAnsi="Verdana" w:cs="Verdana"/>
          <w:bCs/>
          <w:sz w:val="20"/>
          <w:szCs w:val="20"/>
        </w:rPr>
        <w:t>ly restoration stages to present</w:t>
      </w:r>
      <w:commentRangeEnd w:id="22"/>
      <w:r w:rsidR="002461A9">
        <w:rPr>
          <w:rStyle w:val="CommentReference"/>
        </w:rPr>
        <w:commentReference w:id="22"/>
      </w:r>
      <w:r w:rsidR="00C67BC5">
        <w:rPr>
          <w:rFonts w:ascii="Verdana" w:hAnsi="Verdana" w:cs="Verdana"/>
          <w:bCs/>
          <w:sz w:val="20"/>
          <w:szCs w:val="20"/>
        </w:rPr>
        <w:t>.</w:t>
      </w:r>
    </w:p>
    <w:p w14:paraId="31006B8D" w14:textId="77777777" w:rsidR="00C67BC5" w:rsidRPr="00C520FA" w:rsidRDefault="00C67BC5" w:rsidP="00C67BC5">
      <w:pPr>
        <w:numPr>
          <w:ilvl w:val="0"/>
          <w:numId w:val="9"/>
        </w:numPr>
        <w:tabs>
          <w:tab w:val="clear" w:pos="720"/>
          <w:tab w:val="left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Carried out suspended sediment monitoring above and below an urban stream restoration,</w:t>
      </w:r>
      <w:r w:rsidR="00631B0D">
        <w:rPr>
          <w:rFonts w:ascii="Verdana" w:hAnsi="Verdana" w:cs="Verdana"/>
          <w:bCs/>
          <w:sz w:val="20"/>
          <w:szCs w:val="20"/>
        </w:rPr>
        <w:t xml:space="preserve"> from pre-restoration to 1-year post-restoration</w:t>
      </w:r>
      <w:r>
        <w:rPr>
          <w:rFonts w:ascii="Verdana" w:hAnsi="Verdana" w:cs="Verdana"/>
          <w:bCs/>
          <w:sz w:val="20"/>
          <w:szCs w:val="20"/>
        </w:rPr>
        <w:t xml:space="preserve">. </w:t>
      </w:r>
    </w:p>
    <w:p w14:paraId="782AC501" w14:textId="77777777" w:rsidR="00C67BC5" w:rsidRPr="00C520FA" w:rsidRDefault="00AD0A74" w:rsidP="00C67BC5">
      <w:pPr>
        <w:numPr>
          <w:ilvl w:val="0"/>
          <w:numId w:val="9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Supervised</w:t>
      </w:r>
      <w:r w:rsidR="00C67BC5" w:rsidRPr="00C520FA">
        <w:rPr>
          <w:rFonts w:ascii="Verdana" w:hAnsi="Verdana" w:cs="Verdana"/>
          <w:bCs/>
          <w:sz w:val="20"/>
          <w:szCs w:val="20"/>
        </w:rPr>
        <w:t xml:space="preserve"> work </w:t>
      </w:r>
      <w:r w:rsidR="00631B0D">
        <w:rPr>
          <w:rFonts w:ascii="Verdana" w:hAnsi="Verdana" w:cs="Verdana"/>
          <w:bCs/>
          <w:sz w:val="20"/>
          <w:szCs w:val="20"/>
        </w:rPr>
        <w:t xml:space="preserve">and student research </w:t>
      </w:r>
      <w:r>
        <w:rPr>
          <w:rFonts w:ascii="Verdana" w:hAnsi="Verdana" w:cs="Verdana"/>
          <w:bCs/>
          <w:sz w:val="20"/>
          <w:szCs w:val="20"/>
        </w:rPr>
        <w:t xml:space="preserve">of multiple undergraduate </w:t>
      </w:r>
      <w:r w:rsidR="00C67BC5" w:rsidRPr="00C520FA">
        <w:rPr>
          <w:rFonts w:ascii="Verdana" w:hAnsi="Verdana" w:cs="Verdana"/>
          <w:bCs/>
          <w:sz w:val="20"/>
          <w:szCs w:val="20"/>
        </w:rPr>
        <w:t>assistants.</w:t>
      </w:r>
    </w:p>
    <w:p w14:paraId="1BD4ADD4" w14:textId="77777777" w:rsidR="00C67BC5" w:rsidRPr="00C520FA" w:rsidRDefault="00AD0A74" w:rsidP="00C67BC5">
      <w:pPr>
        <w:numPr>
          <w:ilvl w:val="0"/>
          <w:numId w:val="9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Oversaw</w:t>
      </w:r>
      <w:r w:rsidR="00631B0D">
        <w:rPr>
          <w:rFonts w:ascii="Verdana" w:hAnsi="Verdana" w:cs="Verdana"/>
          <w:bCs/>
          <w:sz w:val="20"/>
          <w:szCs w:val="20"/>
        </w:rPr>
        <w:t xml:space="preserve"> laboratory setup, </w:t>
      </w:r>
      <w:r w:rsidR="00C67BC5" w:rsidRPr="00C520FA">
        <w:rPr>
          <w:rFonts w:ascii="Verdana" w:hAnsi="Verdana" w:cs="Verdana"/>
          <w:bCs/>
          <w:sz w:val="20"/>
          <w:szCs w:val="20"/>
        </w:rPr>
        <w:t>management</w:t>
      </w:r>
      <w:r w:rsidR="00631B0D">
        <w:rPr>
          <w:rFonts w:ascii="Verdana" w:hAnsi="Verdana" w:cs="Verdana"/>
          <w:bCs/>
          <w:sz w:val="20"/>
          <w:szCs w:val="20"/>
        </w:rPr>
        <w:t>, and safety</w:t>
      </w:r>
      <w:r w:rsidR="00C67BC5" w:rsidRPr="00C520FA">
        <w:rPr>
          <w:rFonts w:ascii="Verdana" w:hAnsi="Verdana" w:cs="Verdana"/>
          <w:bCs/>
          <w:sz w:val="20"/>
          <w:szCs w:val="20"/>
        </w:rPr>
        <w:t>.</w:t>
      </w:r>
    </w:p>
    <w:p w14:paraId="491D583C" w14:textId="77777777" w:rsidR="008C7956" w:rsidRDefault="008C7956" w:rsidP="0092194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Leibniz Institute of Freshwater Ecology &amp; Inl</w:t>
      </w:r>
      <w:r w:rsidR="004D674D" w:rsidRPr="003161E9">
        <w:rPr>
          <w:rFonts w:ascii="Verdana" w:hAnsi="Verdana" w:cs="Verdana"/>
          <w:bCs/>
          <w:sz w:val="20"/>
          <w:szCs w:val="20"/>
          <w:u w:val="single"/>
        </w:rPr>
        <w:t>and Fisheries</w:t>
      </w:r>
      <w:r w:rsidR="00A67529">
        <w:rPr>
          <w:rFonts w:ascii="Verdana" w:hAnsi="Verdana" w:cs="Verdana"/>
          <w:bCs/>
          <w:sz w:val="20"/>
          <w:szCs w:val="20"/>
          <w:u w:val="single"/>
        </w:rPr>
        <w:t xml:space="preserve"> (IGB)</w:t>
      </w:r>
      <w:r w:rsidR="00A67529">
        <w:rPr>
          <w:rFonts w:ascii="Verdana" w:hAnsi="Verdana" w:cs="Verdana"/>
          <w:bCs/>
          <w:sz w:val="20"/>
          <w:szCs w:val="20"/>
        </w:rPr>
        <w:t>.</w:t>
      </w:r>
      <w:r w:rsidR="004D674D">
        <w:rPr>
          <w:rFonts w:ascii="Verdana" w:hAnsi="Verdana" w:cs="Verdana"/>
          <w:bCs/>
          <w:sz w:val="20"/>
          <w:szCs w:val="20"/>
        </w:rPr>
        <w:t xml:space="preserve"> Berlin, Germany. </w:t>
      </w:r>
      <w:r w:rsidRPr="004D674D">
        <w:rPr>
          <w:rFonts w:ascii="Verdana" w:hAnsi="Verdana" w:cs="Verdana"/>
          <w:bCs/>
          <w:i/>
          <w:sz w:val="20"/>
          <w:szCs w:val="20"/>
        </w:rPr>
        <w:t>Collaborators: Drs. Klement Tockner,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 xml:space="preserve"> Michael </w:t>
      </w:r>
      <w:r w:rsidR="00AD0A74">
        <w:rPr>
          <w:rFonts w:ascii="Verdana" w:hAnsi="Verdana" w:cs="Verdana"/>
          <w:bCs/>
          <w:i/>
          <w:sz w:val="20"/>
          <w:szCs w:val="20"/>
        </w:rPr>
        <w:t xml:space="preserve">T. 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 xml:space="preserve">Monaghan, Martin </w:t>
      </w:r>
      <w:r w:rsidR="00AD0A74">
        <w:rPr>
          <w:rFonts w:ascii="Verdana" w:hAnsi="Verdana" w:cs="Verdana"/>
          <w:bCs/>
          <w:i/>
          <w:sz w:val="20"/>
          <w:szCs w:val="20"/>
        </w:rPr>
        <w:t xml:space="preserve">T. </w:t>
      </w:r>
      <w:r w:rsidR="004D674D" w:rsidRPr="004D674D">
        <w:rPr>
          <w:rFonts w:ascii="Verdana" w:hAnsi="Verdana" w:cs="Verdana"/>
          <w:bCs/>
          <w:i/>
          <w:sz w:val="20"/>
          <w:szCs w:val="20"/>
        </w:rPr>
        <w:t>Pusch</w:t>
      </w:r>
    </w:p>
    <w:p w14:paraId="05CED4CF" w14:textId="77777777" w:rsidR="008C7956" w:rsidRDefault="00631B0D" w:rsidP="005162FC">
      <w:pPr>
        <w:numPr>
          <w:ilvl w:val="0"/>
          <w:numId w:val="31"/>
        </w:numPr>
        <w:ind w:left="540" w:hanging="270"/>
        <w:rPr>
          <w:ins w:id="23" w:author="Lenovo User" w:date="2012-08-07T11:26:00Z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Visiting Researcher for 2 summers during dissertation research</w:t>
      </w:r>
    </w:p>
    <w:p w14:paraId="6AC6C8F6" w14:textId="77777777" w:rsidR="002461A9" w:rsidRDefault="002461A9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ins w:id="24" w:author="Lenovo User" w:date="2012-08-07T11:26:00Z">
        <w:r>
          <w:rPr>
            <w:rFonts w:ascii="Verdana" w:hAnsi="Verdana" w:cs="Verdana"/>
            <w:bCs/>
            <w:sz w:val="20"/>
            <w:szCs w:val="20"/>
          </w:rPr>
          <w:tab/>
          <w:t xml:space="preserve">Independently led and executed extensive river-floodplain research field work on Tagliamento River (Italy), Elbe River (Germany), Danube River (XXXX) which included one full time US field assistant and XX temporary foreign field assistants </w:t>
        </w:r>
      </w:ins>
    </w:p>
    <w:p w14:paraId="6718754F" w14:textId="77777777" w:rsidR="00631B0D" w:rsidRDefault="00631B0D" w:rsidP="005162FC">
      <w:pPr>
        <w:numPr>
          <w:ilvl w:val="0"/>
          <w:numId w:val="31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Gave presentations, collaborated with international river scientists</w:t>
      </w:r>
    </w:p>
    <w:p w14:paraId="30593FED" w14:textId="77777777" w:rsidR="00962736" w:rsidRPr="004D674D" w:rsidRDefault="00383889" w:rsidP="00921943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3161E9">
        <w:rPr>
          <w:rFonts w:ascii="Verdana" w:hAnsi="Verdana" w:cs="Verdana"/>
          <w:bCs/>
          <w:sz w:val="20"/>
          <w:szCs w:val="20"/>
          <w:u w:val="single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="00BA5168"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Flagstaff, AZ</w:t>
      </w:r>
      <w:r w:rsidR="004D674D">
        <w:rPr>
          <w:rFonts w:ascii="Verdana" w:hAnsi="Verdana" w:cs="Verdana"/>
          <w:bCs/>
          <w:sz w:val="20"/>
          <w:szCs w:val="20"/>
        </w:rPr>
        <w:t xml:space="preserve">. </w:t>
      </w:r>
      <w:r w:rsidRPr="004E67B0">
        <w:rPr>
          <w:rFonts w:ascii="Verdana" w:hAnsi="Verdana" w:cs="Verdana"/>
          <w:bCs/>
          <w:i/>
          <w:sz w:val="20"/>
          <w:szCs w:val="20"/>
        </w:rPr>
        <w:t>Advisor: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="00BA5168" w:rsidRPr="004D674D">
        <w:rPr>
          <w:rFonts w:ascii="Verdana" w:hAnsi="Verdana" w:cs="Verdana"/>
          <w:bCs/>
          <w:i/>
          <w:sz w:val="20"/>
          <w:szCs w:val="20"/>
        </w:rPr>
        <w:t>Dr</w:t>
      </w:r>
      <w:r w:rsidRPr="004D674D">
        <w:rPr>
          <w:rFonts w:ascii="Verdana" w:hAnsi="Verdana" w:cs="Verdana"/>
          <w:bCs/>
          <w:i/>
          <w:sz w:val="20"/>
          <w:szCs w:val="20"/>
        </w:rPr>
        <w:t>.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 xml:space="preserve"> Jane </w:t>
      </w:r>
      <w:r w:rsidRPr="004D674D">
        <w:rPr>
          <w:rFonts w:ascii="Verdana" w:hAnsi="Verdana" w:cs="Verdana"/>
          <w:bCs/>
          <w:i/>
          <w:sz w:val="20"/>
          <w:szCs w:val="20"/>
        </w:rPr>
        <w:t xml:space="preserve">C. </w:t>
      </w:r>
      <w:r w:rsidR="0070772C" w:rsidRPr="004D674D">
        <w:rPr>
          <w:rFonts w:ascii="Verdana" w:hAnsi="Verdana" w:cs="Verdana"/>
          <w:bCs/>
          <w:i/>
          <w:sz w:val="20"/>
          <w:szCs w:val="20"/>
        </w:rPr>
        <w:t>Marks</w:t>
      </w:r>
    </w:p>
    <w:p w14:paraId="6AF633F9" w14:textId="77777777" w:rsidR="00631B0D" w:rsidRPr="00C520FA" w:rsidRDefault="00631B0D" w:rsidP="00631B0D">
      <w:pPr>
        <w:numPr>
          <w:ilvl w:val="0"/>
          <w:numId w:val="7"/>
        </w:numPr>
        <w:tabs>
          <w:tab w:val="clear" w:pos="720"/>
          <w:tab w:val="num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Measured aquatic ecosystem effects of a diversion dam in Fossil Creek, AZ.</w:t>
      </w:r>
    </w:p>
    <w:p w14:paraId="0234BF3D" w14:textId="77777777" w:rsidR="00631B0D" w:rsidRPr="00C520FA" w:rsidRDefault="00631B0D" w:rsidP="00631B0D">
      <w:pPr>
        <w:numPr>
          <w:ilvl w:val="0"/>
          <w:numId w:val="7"/>
        </w:numPr>
        <w:tabs>
          <w:tab w:val="clear" w:pos="720"/>
          <w:tab w:val="num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Designed an independent research project studying ecological impacts of dam decommissioning. </w:t>
      </w:r>
    </w:p>
    <w:p w14:paraId="3C992A4D" w14:textId="77777777" w:rsidR="00631B0D" w:rsidRPr="00C520FA" w:rsidRDefault="00631B0D" w:rsidP="00631B0D">
      <w:pPr>
        <w:numPr>
          <w:ilvl w:val="0"/>
          <w:numId w:val="7"/>
        </w:numPr>
        <w:tabs>
          <w:tab w:val="clear" w:pos="720"/>
          <w:tab w:val="num" w:pos="540"/>
        </w:tabs>
        <w:ind w:left="810" w:hanging="54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Analyzed leaf litter decomposition, invertebrate abundance, and fungal biomass using a Before-After Control-Impact (BACI) design.  </w:t>
      </w:r>
    </w:p>
    <w:p w14:paraId="5AF8AD15" w14:textId="77777777" w:rsidR="00FD503D" w:rsidRDefault="00FD503D" w:rsidP="00921943">
      <w:pPr>
        <w:spacing w:before="60"/>
        <w:rPr>
          <w:rFonts w:ascii="Verdana" w:hAnsi="Verdana" w:cs="Verdana"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Ecological Restoration Institute</w:t>
      </w:r>
      <w:r w:rsidR="00383889">
        <w:rPr>
          <w:rFonts w:ascii="Verdana" w:hAnsi="Verdana" w:cs="Verdana"/>
          <w:iCs/>
          <w:sz w:val="20"/>
          <w:szCs w:val="20"/>
        </w:rPr>
        <w:t>.</w:t>
      </w:r>
      <w:r w:rsidR="00BA5168" w:rsidRPr="00C520FA">
        <w:rPr>
          <w:rFonts w:ascii="Verdana" w:hAnsi="Verdana" w:cs="Verdana"/>
          <w:iCs/>
          <w:sz w:val="20"/>
          <w:szCs w:val="20"/>
        </w:rPr>
        <w:t xml:space="preserve"> </w:t>
      </w:r>
      <w:r w:rsidR="000F45F8" w:rsidRPr="00C520FA">
        <w:rPr>
          <w:rFonts w:ascii="Verdana" w:hAnsi="Verdana" w:cs="Verdana"/>
          <w:iCs/>
          <w:sz w:val="20"/>
          <w:szCs w:val="20"/>
        </w:rPr>
        <w:t>Flagstaff, AZ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Director: Dr. Peter Z. Fulé</w:t>
      </w:r>
    </w:p>
    <w:p w14:paraId="1114D8B2" w14:textId="77777777" w:rsidR="00631B0D" w:rsidRPr="00C520FA" w:rsidRDefault="00631B0D" w:rsidP="00631B0D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Promoted to Assistant Crew Leader and supervised field research teams.</w:t>
      </w:r>
    </w:p>
    <w:p w14:paraId="67C9E4E0" w14:textId="77777777" w:rsidR="00631B0D" w:rsidRPr="00C520FA" w:rsidRDefault="00631B0D" w:rsidP="00631B0D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lastRenderedPageBreak/>
        <w:t xml:space="preserve">Collected </w:t>
      </w:r>
      <w:r>
        <w:rPr>
          <w:rFonts w:ascii="Verdana" w:hAnsi="Verdana" w:cs="Verdana"/>
          <w:sz w:val="20"/>
          <w:szCs w:val="20"/>
        </w:rPr>
        <w:t>dendro</w:t>
      </w:r>
      <w:r w:rsidRPr="00C520FA">
        <w:rPr>
          <w:rFonts w:ascii="Verdana" w:hAnsi="Verdana" w:cs="Verdana"/>
          <w:sz w:val="20"/>
          <w:szCs w:val="20"/>
        </w:rPr>
        <w:t xml:space="preserve">ecological </w:t>
      </w:r>
      <w:r>
        <w:rPr>
          <w:rFonts w:ascii="Verdana" w:hAnsi="Verdana" w:cs="Verdana"/>
          <w:sz w:val="20"/>
          <w:szCs w:val="20"/>
        </w:rPr>
        <w:t xml:space="preserve">and botanical </w:t>
      </w:r>
      <w:r w:rsidRPr="00C520FA">
        <w:rPr>
          <w:rFonts w:ascii="Verdana" w:hAnsi="Verdana" w:cs="Verdana"/>
          <w:sz w:val="20"/>
          <w:szCs w:val="20"/>
        </w:rPr>
        <w:t>field data during summer field seasons.</w:t>
      </w:r>
    </w:p>
    <w:p w14:paraId="475E58C4" w14:textId="77777777" w:rsidR="00631B0D" w:rsidRPr="00C520FA" w:rsidRDefault="00631B0D" w:rsidP="00631B0D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i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Applied ecological, statistical, </w:t>
      </w:r>
      <w:r>
        <w:rPr>
          <w:rFonts w:ascii="Verdana" w:hAnsi="Verdana" w:cs="Verdana"/>
          <w:sz w:val="20"/>
          <w:szCs w:val="20"/>
        </w:rPr>
        <w:t xml:space="preserve">dendrochronological </w:t>
      </w:r>
      <w:r w:rsidRPr="00C520FA">
        <w:rPr>
          <w:rFonts w:ascii="Verdana" w:hAnsi="Verdana" w:cs="Verdana"/>
          <w:sz w:val="20"/>
          <w:szCs w:val="20"/>
        </w:rPr>
        <w:t>skills while working in a lab.</w:t>
      </w:r>
    </w:p>
    <w:p w14:paraId="0980268E" w14:textId="77777777" w:rsidR="00FD503D" w:rsidRPr="004D674D" w:rsidRDefault="00BA5168" w:rsidP="00921943">
      <w:pPr>
        <w:spacing w:before="60"/>
        <w:rPr>
          <w:rFonts w:ascii="Verdana" w:hAnsi="Verdana" w:cs="Verdana"/>
          <w:i/>
          <w:iCs/>
          <w:sz w:val="20"/>
          <w:szCs w:val="20"/>
        </w:rPr>
      </w:pPr>
      <w:r w:rsidRPr="003161E9">
        <w:rPr>
          <w:rFonts w:ascii="Verdana" w:hAnsi="Verdana" w:cs="Verdana"/>
          <w:iCs/>
          <w:sz w:val="20"/>
          <w:szCs w:val="20"/>
          <w:u w:val="single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 xml:space="preserve">. </w:t>
      </w:r>
      <w:r w:rsidR="000F45F8" w:rsidRPr="00C520FA">
        <w:rPr>
          <w:rFonts w:ascii="Verdana" w:hAnsi="Verdana" w:cs="Verdana"/>
          <w:iCs/>
          <w:sz w:val="20"/>
          <w:szCs w:val="20"/>
        </w:rPr>
        <w:t>Durham, NC</w:t>
      </w:r>
      <w:r w:rsidR="004D674D">
        <w:rPr>
          <w:rFonts w:ascii="Verdana" w:hAnsi="Verdana" w:cs="Verdana"/>
          <w:iCs/>
          <w:sz w:val="20"/>
          <w:szCs w:val="20"/>
        </w:rPr>
        <w:t xml:space="preserve">. </w:t>
      </w:r>
      <w:r w:rsidR="00416B43" w:rsidRPr="004D674D">
        <w:rPr>
          <w:rFonts w:ascii="Verdana" w:hAnsi="Verdana" w:cs="Verdana"/>
          <w:i/>
          <w:iCs/>
          <w:sz w:val="20"/>
          <w:szCs w:val="20"/>
        </w:rPr>
        <w:t>Direc</w:t>
      </w:r>
      <w:r w:rsidR="004D674D" w:rsidRPr="004D674D">
        <w:rPr>
          <w:rFonts w:ascii="Verdana" w:hAnsi="Verdana" w:cs="Verdana"/>
          <w:i/>
          <w:iCs/>
          <w:sz w:val="20"/>
          <w:szCs w:val="20"/>
        </w:rPr>
        <w:t>tor: Dr. Christopher B. Newgard</w:t>
      </w:r>
    </w:p>
    <w:p w14:paraId="1453D6C7" w14:textId="77777777" w:rsidR="004A63D3" w:rsidRPr="00C520FA" w:rsidRDefault="004A63D3" w:rsidP="004A63D3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Conducted biomedical/chemical research in an academic lab.</w:t>
      </w:r>
    </w:p>
    <w:p w14:paraId="6F6344D1" w14:textId="77777777" w:rsidR="004A63D3" w:rsidRPr="00C520FA" w:rsidRDefault="005731DE" w:rsidP="004A63D3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Independently researched</w:t>
      </w:r>
      <w:r w:rsidR="004A63D3" w:rsidRPr="00C520FA">
        <w:rPr>
          <w:rFonts w:ascii="Verdana" w:hAnsi="Verdana" w:cs="Verdana"/>
          <w:sz w:val="20"/>
          <w:szCs w:val="20"/>
        </w:rPr>
        <w:t xml:space="preserve"> enzymes affecting Diabetic β-cell function. </w:t>
      </w:r>
    </w:p>
    <w:p w14:paraId="4E53EC6D" w14:textId="77777777" w:rsidR="00FD56DE" w:rsidRDefault="00383889" w:rsidP="00921943">
      <w:pPr>
        <w:spacing w:before="60"/>
        <w:rPr>
          <w:rFonts w:ascii="Verdana" w:hAnsi="Verdana" w:cs="Verdana"/>
          <w:sz w:val="20"/>
          <w:szCs w:val="20"/>
        </w:rPr>
      </w:pPr>
      <w:r w:rsidRPr="003161E9">
        <w:rPr>
          <w:rFonts w:ascii="Verdana" w:hAnsi="Verdana" w:cs="Verdana"/>
          <w:sz w:val="20"/>
          <w:szCs w:val="20"/>
          <w:u w:val="single"/>
        </w:rPr>
        <w:t>Boy Scouts of America</w:t>
      </w:r>
      <w:r w:rsidR="00FD56DE" w:rsidRPr="003161E9">
        <w:rPr>
          <w:rFonts w:ascii="Verdana" w:hAnsi="Verdana" w:cs="Verdana"/>
          <w:sz w:val="20"/>
          <w:szCs w:val="20"/>
          <w:u w:val="single"/>
        </w:rPr>
        <w:t xml:space="preserve"> Camp Raymond</w:t>
      </w:r>
      <w:r w:rsidR="00FD56DE" w:rsidRPr="00C520FA">
        <w:rPr>
          <w:rFonts w:ascii="Verdana" w:hAnsi="Verdana" w:cs="Verdana"/>
          <w:sz w:val="20"/>
          <w:szCs w:val="20"/>
        </w:rPr>
        <w:t xml:space="preserve">. Parks, AZ </w:t>
      </w:r>
    </w:p>
    <w:p w14:paraId="04A1FE06" w14:textId="77777777" w:rsidR="004A63D3" w:rsidRPr="00C520FA" w:rsidRDefault="004A63D3" w:rsidP="004A63D3">
      <w:pPr>
        <w:numPr>
          <w:ilvl w:val="0"/>
          <w:numId w:val="22"/>
        </w:numPr>
        <w:tabs>
          <w:tab w:val="clear" w:pos="795"/>
          <w:tab w:val="num" w:pos="540"/>
        </w:tabs>
        <w:ind w:left="810" w:hanging="54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Led Boy Scout patrols through outdoor physically and mentally challenging, team-building activities.</w:t>
      </w:r>
    </w:p>
    <w:p w14:paraId="559AD949" w14:textId="77777777" w:rsidR="00383889" w:rsidRDefault="00CF7682" w:rsidP="00921943">
      <w:pPr>
        <w:spacing w:before="60"/>
        <w:rPr>
          <w:rFonts w:ascii="Verdana" w:hAnsi="Verdana" w:cs="Verdana"/>
          <w:sz w:val="20"/>
          <w:szCs w:val="20"/>
        </w:rPr>
      </w:pPr>
      <w:r w:rsidRPr="003161E9">
        <w:rPr>
          <w:rFonts w:ascii="Verdana" w:hAnsi="Verdana" w:cs="Verdana"/>
          <w:sz w:val="20"/>
          <w:szCs w:val="20"/>
          <w:u w:val="single"/>
        </w:rPr>
        <w:t>Northland Youth Conservation Corps</w:t>
      </w:r>
      <w:r w:rsidRPr="00C520FA">
        <w:rPr>
          <w:rFonts w:ascii="Verdana" w:hAnsi="Verdana" w:cs="Verdana"/>
          <w:sz w:val="20"/>
          <w:szCs w:val="20"/>
        </w:rPr>
        <w:t>. Flagstaff, AZ</w:t>
      </w:r>
    </w:p>
    <w:p w14:paraId="308EACB2" w14:textId="77777777" w:rsidR="00CE452A" w:rsidRPr="00AD0A74" w:rsidRDefault="004A63D3" w:rsidP="00AD0A74">
      <w:pPr>
        <w:numPr>
          <w:ilvl w:val="0"/>
          <w:numId w:val="22"/>
        </w:numPr>
        <w:tabs>
          <w:tab w:val="clear" w:pos="795"/>
          <w:tab w:val="left" w:pos="540"/>
        </w:tabs>
        <w:ind w:left="810" w:hanging="54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Worked with a team of other Americorps volunteers in invasive weed removal and forest restoration thinning projects.</w:t>
      </w:r>
    </w:p>
    <w:p w14:paraId="6C840712" w14:textId="77777777" w:rsidR="00921943" w:rsidRDefault="00921943" w:rsidP="00AD0A74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</w:p>
    <w:p w14:paraId="201038A6" w14:textId="77777777" w:rsidR="00883EF8" w:rsidRPr="00AB3A80" w:rsidRDefault="006E0F12" w:rsidP="00AD0A74">
      <w:pPr>
        <w:spacing w:before="200" w:after="20"/>
        <w:ind w:left="270" w:hanging="270"/>
        <w:rPr>
          <w:rFonts w:ascii="Verdana" w:hAnsi="Verdana" w:cs="Verdana"/>
          <w:b/>
          <w:bCs/>
          <w:caps/>
          <w:sz w:val="20"/>
          <w:szCs w:val="20"/>
        </w:rPr>
      </w:pPr>
      <w:r>
        <w:rPr>
          <w:rFonts w:ascii="Verdana" w:hAnsi="Verdana" w:cs="Verdana"/>
          <w:b/>
          <w:bCs/>
          <w:caps/>
          <w:sz w:val="20"/>
          <w:szCs w:val="20"/>
        </w:rPr>
        <w:t>Peer-Reviewed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 xml:space="preserve"> </w:t>
      </w:r>
      <w:r w:rsidR="00D96EC1">
        <w:rPr>
          <w:rFonts w:ascii="Verdana" w:hAnsi="Verdana" w:cs="Verdana"/>
          <w:b/>
          <w:bCs/>
          <w:caps/>
          <w:sz w:val="20"/>
          <w:szCs w:val="20"/>
        </w:rPr>
        <w:t xml:space="preserve">Scientific </w:t>
      </w:r>
      <w:r w:rsidR="00AB3A80" w:rsidRPr="00AB3A80">
        <w:rPr>
          <w:rFonts w:ascii="Verdana" w:hAnsi="Verdana" w:cs="Verdana"/>
          <w:b/>
          <w:bCs/>
          <w:caps/>
          <w:sz w:val="20"/>
          <w:szCs w:val="20"/>
        </w:rPr>
        <w:t>Publications</w:t>
      </w:r>
    </w:p>
    <w:p w14:paraId="2959FC91" w14:textId="77777777" w:rsidR="00FB27F9" w:rsidRDefault="00603A27" w:rsidP="00F555A9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>7</w:t>
      </w:r>
      <w:r w:rsidR="00D05F1E">
        <w:rPr>
          <w:rFonts w:ascii="Verdana" w:hAnsi="Verdana"/>
        </w:rPr>
        <w:t xml:space="preserve">) </w:t>
      </w:r>
      <w:r>
        <w:rPr>
          <w:rFonts w:ascii="Verdana" w:hAnsi="Verdana"/>
        </w:rPr>
        <w:t xml:space="preserve">Riggsbee,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r>
        <w:rPr>
          <w:rFonts w:ascii="Verdana" w:hAnsi="Verdana"/>
        </w:rPr>
        <w:t>Sholtes, J. &amp; Small, M.J. (</w:t>
      </w:r>
      <w:r>
        <w:rPr>
          <w:rFonts w:ascii="Verdana" w:hAnsi="Verdana"/>
          <w:i/>
        </w:rPr>
        <w:t>Accepted</w:t>
      </w:r>
      <w:r>
        <w:rPr>
          <w:rFonts w:ascii="Verdana" w:hAnsi="Verdana"/>
        </w:rPr>
        <w:t xml:space="preserve">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(Eds J. Schroder &amp; E. Wohl). Vol. 9. Academic Press, San Diego.</w:t>
      </w:r>
    </w:p>
    <w:p w14:paraId="7C3B0C5B" w14:textId="77777777" w:rsidR="00D05AD7" w:rsidRPr="00D05AD7" w:rsidRDefault="00603A27" w:rsidP="0092194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6</w:t>
      </w:r>
      <w:r w:rsidR="00D05AD7">
        <w:rPr>
          <w:rFonts w:ascii="Verdana" w:hAnsi="Verdana"/>
        </w:rPr>
        <w:t xml:space="preserve">) </w:t>
      </w:r>
      <w:r w:rsidR="00D05AD7" w:rsidRPr="00EA45E0">
        <w:rPr>
          <w:rFonts w:ascii="Verdana" w:hAnsi="Verdana"/>
          <w:u w:val="single"/>
        </w:rPr>
        <w:t>Muehlbauer, J.D.</w:t>
      </w:r>
      <w:r w:rsidR="00D05AD7">
        <w:rPr>
          <w:rFonts w:ascii="Verdana" w:hAnsi="Verdana"/>
        </w:rPr>
        <w:t xml:space="preserve"> &amp; Doyle, M.W. (</w:t>
      </w:r>
      <w:r w:rsidR="00FA26FB" w:rsidRPr="00FA26FB">
        <w:rPr>
          <w:rFonts w:ascii="Verdana" w:hAnsi="Verdana"/>
        </w:rPr>
        <w:t>2012</w:t>
      </w:r>
      <w:r w:rsidR="00D05AD7">
        <w:rPr>
          <w:rFonts w:ascii="Verdana" w:hAnsi="Verdana"/>
        </w:rPr>
        <w:t xml:space="preserve">) Knickpoint effects on macroinvertebrates, sediment, and discharge in urban and forested streams: urbanization outweighs micro-scale heterogeneity. </w:t>
      </w:r>
      <w:r w:rsidR="00D05AD7" w:rsidRPr="00D05F1E">
        <w:rPr>
          <w:rFonts w:ascii="Verdana" w:hAnsi="Verdana"/>
          <w:i/>
        </w:rPr>
        <w:t>Freshwater Science (formerly</w:t>
      </w:r>
      <w:r w:rsidR="00D05AD7">
        <w:rPr>
          <w:rFonts w:ascii="Verdana" w:hAnsi="Verdana"/>
        </w:rPr>
        <w:t xml:space="preserve"> </w:t>
      </w:r>
      <w:r w:rsidR="00D05AD7">
        <w:rPr>
          <w:rFonts w:ascii="Verdana" w:hAnsi="Verdana"/>
          <w:i/>
        </w:rPr>
        <w:t>Journal of the North American Benthological Society)</w:t>
      </w:r>
      <w:r w:rsidR="00D05AD7">
        <w:rPr>
          <w:rFonts w:ascii="Verdana" w:hAnsi="Verdana"/>
        </w:rPr>
        <w:t xml:space="preserve"> 31:282-295</w:t>
      </w:r>
      <w:r w:rsidR="00D05AD7">
        <w:rPr>
          <w:rFonts w:ascii="Verdana" w:hAnsi="Verdana"/>
          <w:i/>
        </w:rPr>
        <w:t>.</w:t>
      </w:r>
      <w:r w:rsidR="00D05AD7">
        <w:rPr>
          <w:rFonts w:ascii="Verdana" w:hAnsi="Verdana"/>
        </w:rPr>
        <w:t xml:space="preserve"> DOI: 10.1899/11-010.1</w:t>
      </w:r>
    </w:p>
    <w:p w14:paraId="0055FC6B" w14:textId="77777777" w:rsidR="00FB27F9" w:rsidRPr="00534611" w:rsidRDefault="00FB27F9" w:rsidP="0092194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7E5EB4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M.W. (</w:t>
      </w:r>
      <w:r w:rsidR="00D05AD7">
        <w:rPr>
          <w:rFonts w:ascii="Verdana" w:hAnsi="Verdana"/>
          <w:sz w:val="20"/>
          <w:szCs w:val="20"/>
        </w:rPr>
        <w:t>2011</w:t>
      </w:r>
      <w:r w:rsidRPr="000940C1">
        <w:rPr>
          <w:rFonts w:ascii="Verdana" w:hAnsi="Verdana"/>
          <w:sz w:val="20"/>
          <w:szCs w:val="20"/>
        </w:rPr>
        <w:t>) Benign use of salt slugs on aquatic macroinvertebrates: Measuring discharge with salt during an aquatic ecology study</w:t>
      </w:r>
      <w:r>
        <w:rPr>
          <w:rFonts w:ascii="Verdana" w:hAnsi="Verdana"/>
          <w:sz w:val="20"/>
          <w:szCs w:val="20"/>
        </w:rPr>
        <w:t>.</w:t>
      </w:r>
      <w:r w:rsidRPr="000940C1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i/>
          <w:sz w:val="20"/>
          <w:szCs w:val="20"/>
        </w:rPr>
        <w:t>River Research &amp; Applications</w:t>
      </w:r>
      <w:r w:rsidRPr="000940C1">
        <w:rPr>
          <w:rFonts w:ascii="Verdana" w:hAnsi="Verdana"/>
          <w:i/>
          <w:sz w:val="20"/>
          <w:szCs w:val="20"/>
        </w:rPr>
        <w:t>.</w:t>
      </w:r>
      <w:r w:rsidR="00534611">
        <w:rPr>
          <w:rFonts w:ascii="Verdana" w:hAnsi="Verdana"/>
          <w:sz w:val="20"/>
          <w:szCs w:val="20"/>
        </w:rPr>
        <w:t xml:space="preserve"> </w:t>
      </w:r>
      <w:r w:rsidR="00534611" w:rsidRPr="00534611">
        <w:rPr>
          <w:rFonts w:ascii="Verdana" w:hAnsi="Verdana"/>
          <w:sz w:val="20"/>
          <w:szCs w:val="20"/>
        </w:rPr>
        <w:t>DOI: 10.1002/rra.1546</w:t>
      </w:r>
    </w:p>
    <w:p w14:paraId="7DC143FF" w14:textId="77777777" w:rsidR="00FB27F9" w:rsidRPr="000940C1" w:rsidRDefault="00F555A9" w:rsidP="0092194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4) </w:t>
      </w:r>
      <w:r w:rsidRPr="00EA45E0">
        <w:rPr>
          <w:rFonts w:ascii="Verdana" w:hAnsi="Verdana"/>
          <w:u w:val="single"/>
        </w:rPr>
        <w:t>Muehlbauer, J.D.</w:t>
      </w:r>
      <w:r w:rsidRPr="007E5EB4">
        <w:rPr>
          <w:rFonts w:ascii="Verdana" w:hAnsi="Verdana"/>
        </w:rPr>
        <w:t>,</w:t>
      </w:r>
      <w:r w:rsidRPr="000940C1">
        <w:rPr>
          <w:rFonts w:ascii="Verdana" w:hAnsi="Verdana"/>
        </w:rPr>
        <w:t xml:space="preserve"> Doyle, M.W. &amp; Bernhardt, E.S. (</w:t>
      </w:r>
      <w:r w:rsidRPr="004A0617">
        <w:rPr>
          <w:rFonts w:ascii="Verdana" w:hAnsi="Verdana"/>
        </w:rPr>
        <w:t>2011)</w:t>
      </w:r>
      <w:r w:rsidRPr="000940C1">
        <w:rPr>
          <w:rFonts w:ascii="Verdana" w:hAnsi="Verdana"/>
        </w:rPr>
        <w:t xml:space="preserve"> Macroinvertebrate community responses to a dewatering disturbance gradient in a restored stream. </w:t>
      </w:r>
      <w:r w:rsidRPr="000940C1">
        <w:rPr>
          <w:rFonts w:ascii="Verdana" w:hAnsi="Verdana"/>
          <w:i/>
        </w:rPr>
        <w:t>Hydrology</w:t>
      </w:r>
      <w:r>
        <w:rPr>
          <w:rFonts w:ascii="Verdana" w:hAnsi="Verdana"/>
          <w:i/>
        </w:rPr>
        <w:t xml:space="preserve"> and Earth System Sciences</w:t>
      </w:r>
      <w:r>
        <w:rPr>
          <w:rFonts w:ascii="Verdana" w:hAnsi="Verdana"/>
        </w:rPr>
        <w:t xml:space="preserve"> 15:1771-1783. </w:t>
      </w:r>
      <w:r w:rsidRPr="00534611">
        <w:rPr>
          <w:rFonts w:ascii="Verdana" w:hAnsi="Verdana"/>
        </w:rPr>
        <w:t xml:space="preserve">DOI: </w:t>
      </w:r>
      <w:r>
        <w:rPr>
          <w:rStyle w:val="pbcitationheader"/>
          <w:rFonts w:ascii="Verdana" w:hAnsi="Verdana"/>
        </w:rPr>
        <w:t>10.</w:t>
      </w:r>
      <w:r w:rsidR="00AB41BF">
        <w:rPr>
          <w:rStyle w:val="pbcitationheader"/>
          <w:rFonts w:ascii="Verdana" w:hAnsi="Verdana"/>
        </w:rPr>
        <w:t>5194/hess</w:t>
      </w:r>
      <w:r>
        <w:rPr>
          <w:rStyle w:val="pbcitationheader"/>
          <w:rFonts w:ascii="Verdana" w:hAnsi="Verdana"/>
        </w:rPr>
        <w:t>-15</w:t>
      </w:r>
      <w:r w:rsidRPr="00534611">
        <w:rPr>
          <w:rStyle w:val="pbcitationheader"/>
          <w:rFonts w:ascii="Verdana" w:hAnsi="Verdana"/>
        </w:rPr>
        <w:t>-</w:t>
      </w:r>
      <w:r>
        <w:rPr>
          <w:rStyle w:val="pbcitationheader"/>
          <w:rFonts w:ascii="Verdana" w:hAnsi="Verdana"/>
        </w:rPr>
        <w:t>1771</w:t>
      </w:r>
      <w:r w:rsidRPr="00534611">
        <w:rPr>
          <w:rStyle w:val="pbcitationheader"/>
          <w:rFonts w:ascii="Verdana" w:hAnsi="Verdana"/>
        </w:rPr>
        <w:t>-201</w:t>
      </w:r>
      <w:r>
        <w:rPr>
          <w:rStyle w:val="pbcitationheader"/>
          <w:rFonts w:ascii="Verdana" w:hAnsi="Verdana"/>
        </w:rPr>
        <w:t>1</w:t>
      </w:r>
    </w:p>
    <w:p w14:paraId="7A5A9781" w14:textId="77777777" w:rsidR="00FB27F9" w:rsidRDefault="00FB27F9" w:rsidP="0092194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3) </w:t>
      </w:r>
      <w:r w:rsidRPr="000E30E3">
        <w:rPr>
          <w:rFonts w:ascii="Verdana" w:hAnsi="Verdana"/>
          <w:sz w:val="20"/>
          <w:szCs w:val="20"/>
        </w:rPr>
        <w:t xml:space="preserve">Fuller, R.L., Griego, C.,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7E5EB4">
        <w:rPr>
          <w:rFonts w:ascii="Verdana" w:hAnsi="Verdana"/>
          <w:sz w:val="20"/>
          <w:szCs w:val="20"/>
        </w:rPr>
        <w:t>,</w:t>
      </w:r>
      <w:r w:rsidRPr="000E30E3">
        <w:rPr>
          <w:rFonts w:ascii="Verdana" w:hAnsi="Verdana"/>
          <w:sz w:val="20"/>
          <w:szCs w:val="20"/>
        </w:rPr>
        <w:t xml:space="preserve"> Dennison, J. &amp; Doyle M.W. </w:t>
      </w:r>
      <w:r w:rsidRPr="00D77B8B">
        <w:rPr>
          <w:rFonts w:ascii="Verdana" w:hAnsi="Verdana"/>
          <w:sz w:val="20"/>
          <w:szCs w:val="20"/>
        </w:rPr>
        <w:t>(2010)</w:t>
      </w:r>
      <w:r w:rsidRPr="000E30E3">
        <w:rPr>
          <w:rFonts w:ascii="Verdana" w:hAnsi="Verdana"/>
          <w:sz w:val="20"/>
          <w:szCs w:val="20"/>
        </w:rPr>
        <w:t xml:space="preserve"> Response of stream macroinvertebrates in flow refugia and high-scour areas to a series of floods: A reciprocal replacement study</w:t>
      </w:r>
      <w:r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i/>
          <w:sz w:val="20"/>
          <w:szCs w:val="20"/>
        </w:rPr>
        <w:t xml:space="preserve">Journal of the North American Benthological Society </w:t>
      </w:r>
      <w:r w:rsidR="00D05F1E">
        <w:rPr>
          <w:rFonts w:ascii="Verdana" w:hAnsi="Verdana"/>
          <w:i/>
          <w:sz w:val="20"/>
          <w:szCs w:val="20"/>
        </w:rPr>
        <w:t xml:space="preserve">(now Freshwater Science) </w:t>
      </w:r>
      <w:r w:rsidRPr="00EA45E0">
        <w:rPr>
          <w:rFonts w:ascii="Verdana" w:hAnsi="Verdana"/>
          <w:sz w:val="20"/>
          <w:szCs w:val="20"/>
        </w:rPr>
        <w:t>29</w:t>
      </w:r>
      <w:r>
        <w:rPr>
          <w:rFonts w:ascii="Verdana" w:hAnsi="Verdana"/>
          <w:sz w:val="20"/>
          <w:szCs w:val="20"/>
        </w:rPr>
        <w:t>:750–760. DOI</w:t>
      </w:r>
      <w:r w:rsidR="00534611">
        <w:rPr>
          <w:rFonts w:ascii="Verdana" w:hAnsi="Verdana"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t xml:space="preserve"> 10.1899/09-107.1</w:t>
      </w:r>
    </w:p>
    <w:p w14:paraId="0073207C" w14:textId="77777777" w:rsidR="00FB27F9" w:rsidRPr="007C12B2" w:rsidRDefault="00FB27F9" w:rsidP="0092194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E5EB4">
        <w:rPr>
          <w:rFonts w:ascii="Verdana" w:hAnsi="Verdana" w:cs="Verdana"/>
          <w:bCs/>
          <w:sz w:val="20"/>
          <w:szCs w:val="20"/>
        </w:rPr>
        <w:t>,</w:t>
      </w:r>
      <w:r w:rsidRPr="00C520FA">
        <w:rPr>
          <w:rFonts w:ascii="Verdana" w:hAnsi="Verdana" w:cs="Verdana"/>
          <w:bCs/>
          <w:sz w:val="20"/>
          <w:szCs w:val="20"/>
        </w:rPr>
        <w:t xml:space="preserve"> LeRoy C.J., Lovett J.M., Flaccus K.K., Vlieg J.K. &amp; Marks J.C. (200</w:t>
      </w:r>
      <w:r>
        <w:rPr>
          <w:rFonts w:ascii="Verdana" w:hAnsi="Verdana" w:cs="Verdana"/>
          <w:bCs/>
          <w:sz w:val="20"/>
          <w:szCs w:val="20"/>
        </w:rPr>
        <w:t>9</w:t>
      </w:r>
      <w:r w:rsidRPr="00C520FA">
        <w:rPr>
          <w:rFonts w:ascii="Verdana" w:hAnsi="Verdana" w:cs="Verdana"/>
          <w:bCs/>
          <w:sz w:val="20"/>
          <w:szCs w:val="20"/>
        </w:rPr>
        <w:t xml:space="preserve">) Short-term responses of </w:t>
      </w:r>
      <w:r w:rsidRPr="007C12B2">
        <w:rPr>
          <w:rFonts w:ascii="Verdana" w:hAnsi="Verdana" w:cs="Verdana"/>
          <w:bCs/>
          <w:sz w:val="20"/>
          <w:szCs w:val="20"/>
        </w:rPr>
        <w:t xml:space="preserve">decomposers to flow restoration in Fossil Creek, Arizona, USA. </w:t>
      </w:r>
      <w:r w:rsidRPr="007C12B2">
        <w:rPr>
          <w:rFonts w:ascii="Verdana" w:hAnsi="Verdana" w:cs="Verdana"/>
          <w:bCs/>
          <w:i/>
          <w:sz w:val="20"/>
          <w:szCs w:val="20"/>
        </w:rPr>
        <w:t xml:space="preserve">Hydrobiologia </w:t>
      </w:r>
      <w:r w:rsidRPr="007C12B2">
        <w:rPr>
          <w:rFonts w:ascii="Verdana" w:hAnsi="Verdana" w:cs="Verdana"/>
          <w:bCs/>
          <w:sz w:val="20"/>
          <w:szCs w:val="20"/>
        </w:rPr>
        <w:t>618:35–45</w:t>
      </w:r>
      <w:r w:rsidRPr="007C12B2">
        <w:rPr>
          <w:rFonts w:ascii="Verdana" w:hAnsi="Verdana" w:cs="Verdana"/>
          <w:bCs/>
          <w:i/>
          <w:sz w:val="20"/>
          <w:szCs w:val="20"/>
        </w:rPr>
        <w:t>.</w:t>
      </w:r>
      <w:r w:rsidRPr="007C12B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AdvPTimes"/>
          <w:sz w:val="20"/>
          <w:szCs w:val="20"/>
        </w:rPr>
        <w:t>DOI</w:t>
      </w:r>
      <w:r w:rsidR="00534611">
        <w:rPr>
          <w:rFonts w:ascii="Verdana" w:hAnsi="Verdana" w:cs="AdvPTimes"/>
          <w:sz w:val="20"/>
          <w:szCs w:val="20"/>
        </w:rPr>
        <w:t>:</w:t>
      </w:r>
      <w:r>
        <w:rPr>
          <w:rFonts w:ascii="Verdana" w:hAnsi="Verdana" w:cs="AdvPTimes"/>
          <w:sz w:val="20"/>
          <w:szCs w:val="20"/>
        </w:rPr>
        <w:t xml:space="preserve"> </w:t>
      </w:r>
      <w:r w:rsidRPr="007C12B2">
        <w:rPr>
          <w:rFonts w:ascii="Verdana" w:hAnsi="Verdana" w:cs="AdvPTimes"/>
          <w:sz w:val="20"/>
          <w:szCs w:val="20"/>
        </w:rPr>
        <w:t>10.1007/s10750-008-9545-3</w:t>
      </w:r>
    </w:p>
    <w:p w14:paraId="5BB1E8D2" w14:textId="77777777" w:rsidR="00FB27F9" w:rsidRPr="008C7956" w:rsidRDefault="00FB27F9" w:rsidP="0092194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C520FA">
        <w:rPr>
          <w:rFonts w:ascii="Verdana" w:hAnsi="Verdana" w:cs="Verdana"/>
          <w:bCs/>
          <w:sz w:val="20"/>
          <w:szCs w:val="20"/>
        </w:rPr>
        <w:t xml:space="preserve">Joseph, J.W., Odegaard, M.L., Ronnebaum, S.M., Burgess, S.C.,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E5EB4">
        <w:rPr>
          <w:rFonts w:ascii="Verdana" w:hAnsi="Verdana" w:cs="Verdana"/>
          <w:bCs/>
          <w:sz w:val="20"/>
          <w:szCs w:val="20"/>
        </w:rPr>
        <w:t>,</w:t>
      </w:r>
      <w:r w:rsidRPr="00C520FA">
        <w:rPr>
          <w:rFonts w:ascii="Verdana" w:hAnsi="Verdana" w:cs="Verdana"/>
          <w:bCs/>
          <w:sz w:val="20"/>
          <w:szCs w:val="20"/>
        </w:rPr>
        <w:t xml:space="preserve"> Sherry,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A.D. &amp; Newgard, C.B. (2007) Normal flux through ATP-citrate lyase or fatty acid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synthase is not required for glucose-stimulated insulin secretion. </w:t>
      </w:r>
      <w:r w:rsidRPr="00C520FA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Pr="00EA45E0">
        <w:rPr>
          <w:rFonts w:ascii="Verdana" w:hAnsi="Verdana"/>
          <w:bCs/>
          <w:sz w:val="20"/>
          <w:szCs w:val="20"/>
        </w:rPr>
        <w:t>282</w:t>
      </w:r>
      <w:r>
        <w:rPr>
          <w:rFonts w:ascii="Verdana" w:hAnsi="Verdana"/>
          <w:bCs/>
          <w:sz w:val="20"/>
          <w:szCs w:val="20"/>
        </w:rPr>
        <w:t>:</w:t>
      </w:r>
      <w:r w:rsidRPr="00C520FA">
        <w:rPr>
          <w:rFonts w:ascii="Verdana" w:hAnsi="Verdana"/>
          <w:sz w:val="20"/>
          <w:szCs w:val="20"/>
        </w:rPr>
        <w:t>31592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31600</w:t>
      </w:r>
      <w:r w:rsidRPr="007C12B2">
        <w:rPr>
          <w:rFonts w:ascii="Verdana" w:hAnsi="Verdana" w:cs="Verdana"/>
          <w:bCs/>
          <w:sz w:val="20"/>
          <w:szCs w:val="20"/>
        </w:rPr>
        <w:t xml:space="preserve">. </w:t>
      </w:r>
      <w:r w:rsidRPr="007C12B2">
        <w:rPr>
          <w:rFonts w:ascii="Verdana" w:hAnsi="Verdana" w:cs="MyriadMM-Light"/>
          <w:sz w:val="20"/>
          <w:szCs w:val="20"/>
        </w:rPr>
        <w:t>DOI</w:t>
      </w:r>
      <w:r w:rsidR="00534611">
        <w:rPr>
          <w:rFonts w:ascii="Verdana" w:hAnsi="Verdana" w:cs="MyriadMM-Light"/>
          <w:sz w:val="20"/>
          <w:szCs w:val="20"/>
        </w:rPr>
        <w:t>:</w:t>
      </w:r>
      <w:r w:rsidRPr="007C12B2">
        <w:rPr>
          <w:rFonts w:ascii="Verdana" w:hAnsi="Verdana" w:cs="MyriadMM-Light"/>
          <w:sz w:val="20"/>
          <w:szCs w:val="20"/>
        </w:rPr>
        <w:t xml:space="preserve"> 10.1074/jbc.M706080200</w:t>
      </w:r>
    </w:p>
    <w:p w14:paraId="533DADD6" w14:textId="77777777" w:rsidR="00AD0A74" w:rsidRDefault="00AD0A74" w:rsidP="00AD0A74">
      <w:pPr>
        <w:spacing w:before="200" w:after="20"/>
        <w:ind w:left="540" w:hanging="540"/>
        <w:rPr>
          <w:rFonts w:ascii="Verdana" w:hAnsi="Verdana"/>
          <w:b/>
          <w:sz w:val="20"/>
          <w:szCs w:val="20"/>
        </w:rPr>
      </w:pPr>
      <w:commentRangeStart w:id="25"/>
      <w:r>
        <w:rPr>
          <w:rFonts w:ascii="Verdana" w:hAnsi="Verdana"/>
          <w:b/>
          <w:sz w:val="20"/>
          <w:szCs w:val="20"/>
        </w:rPr>
        <w:t>MANUSCRIPTS IN REVIEW OR IN PREP</w:t>
      </w:r>
      <w:commentRangeEnd w:id="25"/>
      <w:r w:rsidR="002461A9">
        <w:rPr>
          <w:rStyle w:val="CommentReference"/>
        </w:rPr>
        <w:commentReference w:id="25"/>
      </w:r>
    </w:p>
    <w:p w14:paraId="0042BF1E" w14:textId="77777777" w:rsidR="00AD0A74" w:rsidRPr="00847F21" w:rsidRDefault="00AD0A74" w:rsidP="00AD0A74">
      <w:pPr>
        <w:ind w:left="540" w:hanging="540"/>
        <w:rPr>
          <w:rFonts w:ascii="Verdana" w:hAnsi="Verdana" w:cs="Verdana"/>
          <w:bCs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2) </w:t>
      </w:r>
      <w:r w:rsidRPr="00847F21">
        <w:rPr>
          <w:rFonts w:ascii="Verdana" w:hAnsi="Verdana"/>
          <w:sz w:val="20"/>
          <w:szCs w:val="20"/>
          <w:u w:val="single"/>
        </w:rPr>
        <w:t>Muehlbauer, J.D.</w:t>
      </w:r>
      <w:r w:rsidRPr="00847F21">
        <w:rPr>
          <w:rFonts w:ascii="Verdana" w:hAnsi="Verdana"/>
          <w:sz w:val="20"/>
          <w:szCs w:val="20"/>
        </w:rPr>
        <w:t>, Doyle, M.W &amp; Tock</w:t>
      </w:r>
      <w:r>
        <w:rPr>
          <w:rFonts w:ascii="Verdana" w:hAnsi="Verdana"/>
          <w:sz w:val="20"/>
          <w:szCs w:val="20"/>
        </w:rPr>
        <w:t xml:space="preserve">ner, K. How wide is a stream? Identifying the spatial extent of the “stream signature” in terrestrial food webs using meta-analysis. </w:t>
      </w:r>
      <w:r>
        <w:rPr>
          <w:rFonts w:ascii="Verdana" w:hAnsi="Verdana"/>
          <w:i/>
          <w:sz w:val="20"/>
          <w:szCs w:val="20"/>
        </w:rPr>
        <w:t>In prep for Ecology</w:t>
      </w:r>
      <w:r>
        <w:rPr>
          <w:rFonts w:ascii="Verdana" w:hAnsi="Verdana"/>
          <w:sz w:val="20"/>
          <w:szCs w:val="20"/>
        </w:rPr>
        <w:t>.</w:t>
      </w:r>
    </w:p>
    <w:p w14:paraId="1BAA833E" w14:textId="77777777" w:rsidR="00AD0A74" w:rsidRPr="00A17D6C" w:rsidRDefault="00AD0A74" w:rsidP="00AD0A74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Wang, H.,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Jiang, D.Q. &amp; Zhang, Z.J. Linking microorganism homeostasis with soil phosphorous in wetlands subjected to warming. </w:t>
      </w:r>
      <w:r>
        <w:rPr>
          <w:rFonts w:ascii="Verdana" w:hAnsi="Verdana" w:cs="Verdana"/>
          <w:bCs/>
          <w:i/>
          <w:sz w:val="20"/>
          <w:szCs w:val="20"/>
        </w:rPr>
        <w:t>In review at Nature Geoscience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7779B4D8" w14:textId="77777777" w:rsidR="00D96EC1" w:rsidRDefault="00D96EC1" w:rsidP="00AD0A74">
      <w:pPr>
        <w:spacing w:before="200" w:after="2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THESES</w:t>
      </w:r>
    </w:p>
    <w:p w14:paraId="131BAA19" w14:textId="77777777" w:rsidR="00D96EC1" w:rsidRPr="00D96EC1" w:rsidRDefault="00D96EC1" w:rsidP="00D96EC1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lastRenderedPageBreak/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Carolina-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</w:p>
    <w:p w14:paraId="27593CA7" w14:textId="77777777" w:rsidR="00D96EC1" w:rsidRPr="00D96EC1" w:rsidRDefault="00D96EC1" w:rsidP="00AD0A74">
      <w:pPr>
        <w:spacing w:before="200" w:after="20"/>
        <w:ind w:left="540" w:hanging="54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OUTREACH &amp; CREATIVE WRITING PUBLICATIONS</w:t>
      </w:r>
    </w:p>
    <w:p w14:paraId="257895A8" w14:textId="77777777" w:rsidR="000B0E74" w:rsidRDefault="00D418AD" w:rsidP="00D418AD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r w:rsidR="00517B10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(200</w:t>
      </w:r>
      <w:r w:rsidR="007414C3">
        <w:rPr>
          <w:rFonts w:ascii="Verdana" w:hAnsi="Verdana" w:cs="Verdana"/>
          <w:bCs/>
          <w:sz w:val="20"/>
          <w:szCs w:val="20"/>
        </w:rPr>
        <w:t>7) Getting all wet at the ERI: a</w:t>
      </w:r>
      <w:r w:rsidR="00517B10" w:rsidRPr="000940C1">
        <w:rPr>
          <w:rFonts w:ascii="Verdana" w:hAnsi="Verdana" w:cs="Verdana"/>
          <w:bCs/>
          <w:sz w:val="20"/>
          <w:szCs w:val="20"/>
        </w:rPr>
        <w:t xml:space="preserve"> st</w:t>
      </w:r>
      <w:r w:rsidR="000B0E74" w:rsidRPr="000940C1">
        <w:rPr>
          <w:rFonts w:ascii="Verdana" w:hAnsi="Verdana" w:cs="Verdana"/>
          <w:bCs/>
          <w:sz w:val="20"/>
          <w:szCs w:val="20"/>
        </w:rPr>
        <w:t>udy of h</w:t>
      </w:r>
      <w:r>
        <w:rPr>
          <w:rFonts w:ascii="Verdana" w:hAnsi="Verdana" w:cs="Verdana"/>
          <w:bCs/>
          <w:sz w:val="20"/>
          <w:szCs w:val="20"/>
        </w:rPr>
        <w:t xml:space="preserve">ow riparian </w:t>
      </w:r>
      <w:r w:rsidR="000B0E74" w:rsidRPr="00C520FA">
        <w:rPr>
          <w:rFonts w:ascii="Verdana" w:hAnsi="Verdana" w:cs="Verdana"/>
          <w:bCs/>
          <w:sz w:val="20"/>
          <w:szCs w:val="20"/>
        </w:rPr>
        <w:t>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influenced the aquatic ecosystem in Fossil Creek, Arizona</w:t>
      </w:r>
      <w:r w:rsidR="000B0E74" w:rsidRPr="00C520FA">
        <w:rPr>
          <w:rFonts w:ascii="Verdana" w:hAnsi="Verdana" w:cs="Verdana"/>
          <w:bCs/>
          <w:sz w:val="20"/>
          <w:szCs w:val="20"/>
        </w:rPr>
        <w:t>.  Ecological Restoration</w:t>
      </w:r>
      <w:r w:rsidR="00635AB8">
        <w:rPr>
          <w:rFonts w:ascii="Verdana" w:hAnsi="Verdana" w:cs="Verdana"/>
          <w:bCs/>
          <w:sz w:val="20"/>
          <w:szCs w:val="20"/>
        </w:rPr>
        <w:t xml:space="preserve"> </w:t>
      </w:r>
      <w:r w:rsidR="00517B10" w:rsidRPr="00C520FA">
        <w:rPr>
          <w:rFonts w:ascii="Verdana" w:hAnsi="Verdana" w:cs="Verdana"/>
          <w:bCs/>
          <w:sz w:val="20"/>
          <w:szCs w:val="20"/>
        </w:rPr>
        <w:t>Institute Newsletter, Spring 2007.</w:t>
      </w:r>
      <w:r w:rsidR="000B0E74" w:rsidRPr="00C520FA">
        <w:rPr>
          <w:rFonts w:ascii="Verdana" w:hAnsi="Verdana" w:cs="Verdana"/>
          <w:bCs/>
          <w:sz w:val="20"/>
          <w:szCs w:val="20"/>
        </w:rPr>
        <w:t xml:space="preserve"> </w:t>
      </w:r>
      <w:r w:rsidR="00AB3A80">
        <w:rPr>
          <w:rFonts w:ascii="Verdana" w:hAnsi="Verdana" w:cs="Verdana"/>
          <w:bCs/>
          <w:sz w:val="20"/>
          <w:szCs w:val="20"/>
        </w:rPr>
        <w:t>3 pp.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>Available at http://www.eri.nau.edu.</w:t>
      </w:r>
    </w:p>
    <w:p w14:paraId="1E121058" w14:textId="77777777" w:rsidR="00D418AD" w:rsidRPr="00C520FA" w:rsidRDefault="00D418AD" w:rsidP="0092194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D418AD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520FA">
        <w:rPr>
          <w:rFonts w:ascii="Verdana" w:hAnsi="Verdana" w:cs="Verdana"/>
          <w:bCs/>
          <w:sz w:val="20"/>
          <w:szCs w:val="20"/>
        </w:rPr>
        <w:t xml:space="preserve"> (2004) </w:t>
      </w:r>
      <w:r w:rsidR="007414C3">
        <w:rPr>
          <w:rFonts w:ascii="Verdana" w:hAnsi="Verdana"/>
          <w:sz w:val="20"/>
          <w:szCs w:val="20"/>
        </w:rPr>
        <w:t>Bridges, beer cans, and bulldozers: in search of a</w:t>
      </w:r>
      <w:r w:rsidRPr="00C520FA">
        <w:rPr>
          <w:rFonts w:ascii="Verdana" w:hAnsi="Verdana"/>
          <w:sz w:val="20"/>
          <w:szCs w:val="20"/>
        </w:rPr>
        <w:t>nswers along</w:t>
      </w:r>
      <w:r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 xml:space="preserve">Abbey’s Road. </w:t>
      </w:r>
      <w:r w:rsidRPr="00C520FA">
        <w:rPr>
          <w:rFonts w:ascii="Verdana" w:hAnsi="Verdana"/>
          <w:i/>
          <w:sz w:val="20"/>
          <w:szCs w:val="20"/>
        </w:rPr>
        <w:t xml:space="preserve">A Celebration of Ideas, </w:t>
      </w:r>
      <w:r w:rsidRPr="00C520FA">
        <w:rPr>
          <w:rFonts w:ascii="Verdana" w:hAnsi="Verdana"/>
          <w:sz w:val="20"/>
          <w:szCs w:val="20"/>
        </w:rPr>
        <w:t>NAU H</w:t>
      </w:r>
      <w:r>
        <w:rPr>
          <w:rFonts w:ascii="Verdana" w:hAnsi="Verdana"/>
          <w:sz w:val="20"/>
          <w:szCs w:val="20"/>
        </w:rPr>
        <w:t>onors Publication Fall 2004:14</w:t>
      </w:r>
      <w:r w:rsidR="00D96EC1">
        <w:rPr>
          <w:rFonts w:ascii="Verdana" w:hAnsi="Verdana"/>
          <w:sz w:val="20"/>
          <w:szCs w:val="20"/>
        </w:rPr>
        <w:t xml:space="preserve"> </w:t>
      </w:r>
      <w:r w:rsidRPr="00C520FA">
        <w:rPr>
          <w:rFonts w:ascii="Verdana" w:hAnsi="Verdana"/>
          <w:sz w:val="20"/>
          <w:szCs w:val="20"/>
        </w:rPr>
        <w:t>pp.</w:t>
      </w:r>
    </w:p>
    <w:p w14:paraId="3609D04B" w14:textId="77777777" w:rsidR="00D418AD" w:rsidRPr="00D418AD" w:rsidRDefault="00D418AD" w:rsidP="00921943">
      <w:pPr>
        <w:spacing w:before="60"/>
        <w:ind w:left="540" w:hanging="54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 w:rsidR="007414C3"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>Honors Publication Spring 2004:</w:t>
      </w:r>
      <w:r w:rsidRPr="00C520FA">
        <w:rPr>
          <w:rFonts w:ascii="Verdana" w:hAnsi="Verdana"/>
          <w:sz w:val="20"/>
          <w:szCs w:val="20"/>
        </w:rPr>
        <w:t>10</w:t>
      </w:r>
      <w:r w:rsidR="00A50C84"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</w:p>
    <w:p w14:paraId="31889C4C" w14:textId="77777777" w:rsidR="008905CF" w:rsidRDefault="009C458C" w:rsidP="00AD0A74">
      <w:pPr>
        <w:spacing w:before="200" w:after="20"/>
        <w:ind w:left="540" w:hanging="54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CONFERENCE </w:t>
      </w:r>
      <w:r w:rsidR="00617509" w:rsidRPr="000940C1">
        <w:rPr>
          <w:rFonts w:ascii="Verdana" w:hAnsi="Verdana" w:cs="Verdana"/>
          <w:b/>
          <w:bCs/>
          <w:sz w:val="20"/>
          <w:szCs w:val="20"/>
        </w:rPr>
        <w:t>P</w:t>
      </w:r>
      <w:r w:rsidR="00617509" w:rsidRPr="00C520FA">
        <w:rPr>
          <w:rFonts w:ascii="Verdana" w:hAnsi="Verdana" w:cs="Verdana"/>
          <w:b/>
          <w:bCs/>
          <w:sz w:val="20"/>
          <w:szCs w:val="20"/>
        </w:rPr>
        <w:t>RESENTATIONS</w:t>
      </w:r>
      <w:r w:rsidR="00D96EC1">
        <w:rPr>
          <w:rFonts w:ascii="Verdana" w:hAnsi="Verdana" w:cs="Verdana"/>
          <w:b/>
          <w:bCs/>
          <w:sz w:val="20"/>
          <w:szCs w:val="20"/>
        </w:rPr>
        <w:t xml:space="preserve"> (ORAL)</w:t>
      </w:r>
    </w:p>
    <w:p w14:paraId="60E0DB49" w14:textId="77777777" w:rsidR="00603A27" w:rsidRDefault="00603A27" w:rsidP="00921943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Pr="00F83FF0">
        <w:rPr>
          <w:rFonts w:ascii="Verdana" w:hAnsi="Verdana"/>
          <w:u w:val="single"/>
        </w:rPr>
        <w:t>Muehlbauer, J.D.</w:t>
      </w:r>
      <w:r w:rsidRPr="00F83FF0">
        <w:rPr>
          <w:rFonts w:ascii="Verdana" w:hAnsi="Verdana"/>
        </w:rPr>
        <w:t xml:space="preserve">, Clay, P. &amp; Doyle, M.W. (2012) </w:t>
      </w:r>
      <w:r>
        <w:rPr>
          <w:rFonts w:ascii="Verdana" w:hAnsi="Verdana"/>
        </w:rPr>
        <w:t>Temporal succession and island b</w:t>
      </w:r>
      <w:r w:rsidRPr="00F83FF0">
        <w:rPr>
          <w:rFonts w:ascii="Verdana" w:hAnsi="Verdana"/>
        </w:rPr>
        <w:t xml:space="preserve">iogeography in a </w:t>
      </w:r>
      <w:r>
        <w:rPr>
          <w:rFonts w:ascii="Verdana" w:hAnsi="Verdana"/>
        </w:rPr>
        <w:t>braided river ecosystem following f</w:t>
      </w:r>
      <w:r w:rsidRPr="00F83FF0">
        <w:rPr>
          <w:rFonts w:ascii="Verdana" w:hAnsi="Verdana"/>
        </w:rPr>
        <w:t xml:space="preserve">lash </w:t>
      </w:r>
      <w:r>
        <w:rPr>
          <w:rFonts w:ascii="Verdana" w:hAnsi="Verdana"/>
        </w:rPr>
        <w:t>f</w:t>
      </w:r>
      <w:r w:rsidRPr="00F83FF0">
        <w:rPr>
          <w:rFonts w:ascii="Verdana" w:hAnsi="Verdana"/>
        </w:rPr>
        <w:t xml:space="preserve">looding: </w:t>
      </w:r>
      <w:r>
        <w:rPr>
          <w:rFonts w:ascii="Verdana" w:hAnsi="Verdana"/>
        </w:rPr>
        <w:t>a bank-side community p</w:t>
      </w:r>
      <w:r w:rsidRPr="00F83FF0">
        <w:rPr>
          <w:rFonts w:ascii="Verdana" w:hAnsi="Verdana"/>
        </w:rPr>
        <w:t>erspective</w:t>
      </w:r>
      <w:r w:rsidR="00873632">
        <w:rPr>
          <w:rFonts w:ascii="Verdana" w:hAnsi="Verdana"/>
        </w:rPr>
        <w:t>. Society for Freshwater Science</w:t>
      </w:r>
      <w:r>
        <w:rPr>
          <w:rFonts w:ascii="Verdana" w:hAnsi="Verdana"/>
        </w:rPr>
        <w:t xml:space="preserve"> Conference; Louisville.</w:t>
      </w:r>
    </w:p>
    <w:p w14:paraId="2D496AE5" w14:textId="77777777" w:rsidR="00707124" w:rsidRPr="001838D6" w:rsidRDefault="00707124" w:rsidP="0092194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9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>, Doyle, M.W &amp; Tockner, K. (2011) Effects of river geomorphology on the spatial importance of aquatic energy flows into terrestrial food webs</w:t>
      </w:r>
      <w:r>
        <w:rPr>
          <w:rFonts w:ascii="Verdana" w:hAnsi="Verdana"/>
        </w:rPr>
        <w:t xml:space="preserve">. </w:t>
      </w:r>
      <w:r w:rsidR="00873632">
        <w:rPr>
          <w:rFonts w:ascii="Verdana" w:hAnsi="Verdana"/>
        </w:rPr>
        <w:t>American Geophysical Union</w:t>
      </w:r>
      <w:r>
        <w:rPr>
          <w:rFonts w:ascii="Verdana" w:hAnsi="Verdana"/>
        </w:rPr>
        <w:t xml:space="preserve"> Conference; San Francisco.</w:t>
      </w:r>
    </w:p>
    <w:p w14:paraId="749691D4" w14:textId="77777777" w:rsidR="00D96EC1" w:rsidRPr="00416B43" w:rsidRDefault="00182F1F" w:rsidP="0092194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8) </w:t>
      </w:r>
      <w:r w:rsidR="00D96EC1" w:rsidRPr="00EA45E0">
        <w:rPr>
          <w:rFonts w:ascii="Verdana" w:hAnsi="Verdana"/>
          <w:u w:val="single"/>
        </w:rPr>
        <w:t>Muehlbauer, J.D.</w:t>
      </w:r>
      <w:r w:rsidR="00D96EC1" w:rsidRPr="007E5EB4">
        <w:rPr>
          <w:rFonts w:ascii="Verdana" w:hAnsi="Verdana"/>
        </w:rPr>
        <w:t>,</w:t>
      </w:r>
      <w:r w:rsidR="00D96EC1" w:rsidRPr="00416B43">
        <w:rPr>
          <w:rFonts w:ascii="Verdana" w:hAnsi="Verdana"/>
        </w:rPr>
        <w:t xml:space="preserve"> Tockner, K. &amp; Doyle, M.W. (2011) </w:t>
      </w:r>
      <w:r w:rsidR="00D96EC1">
        <w:rPr>
          <w:rFonts w:ascii="Verdana" w:hAnsi="Verdana" w:cs="Verdana"/>
          <w:bCs/>
        </w:rPr>
        <w:t xml:space="preserve">“Stream signatures:” aquatic subsidy importance to terrestrial foodwebs with distance from the stream. </w:t>
      </w:r>
      <w:r w:rsidR="00873632">
        <w:rPr>
          <w:rFonts w:ascii="Verdana" w:hAnsi="Verdana" w:cs="Verdana"/>
          <w:bCs/>
        </w:rPr>
        <w:t>North American Benthological Society</w:t>
      </w:r>
      <w:r w:rsidR="00D96EC1">
        <w:rPr>
          <w:rFonts w:ascii="Verdana" w:hAnsi="Verdana" w:cs="Verdana"/>
          <w:bCs/>
        </w:rPr>
        <w:t xml:space="preserve"> Conference; Providence.</w:t>
      </w:r>
    </w:p>
    <w:p w14:paraId="4F656C86" w14:textId="77777777" w:rsidR="00D96EC1" w:rsidRPr="00926032" w:rsidRDefault="00182F1F" w:rsidP="0092194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7) </w:t>
      </w:r>
      <w:r w:rsidR="00D96EC1" w:rsidRPr="00EA45E0">
        <w:rPr>
          <w:rFonts w:ascii="Verdana" w:hAnsi="Verdana"/>
          <w:u w:val="single"/>
        </w:rPr>
        <w:t>Muehlbauer, J.D.</w:t>
      </w:r>
      <w:r w:rsidR="00D96EC1" w:rsidRPr="00926032">
        <w:rPr>
          <w:rFonts w:ascii="Verdana" w:hAnsi="Verdana"/>
        </w:rPr>
        <w:t xml:space="preserve"> &amp; Doyle, M.W. (2010) Does urbanization overcome micro-scale heterogeneity?</w:t>
      </w:r>
      <w:r w:rsidR="00D96EC1">
        <w:rPr>
          <w:rFonts w:ascii="Verdana" w:hAnsi="Verdana"/>
        </w:rPr>
        <w:t xml:space="preserve"> Knickpoint effects on macroinvertebrates, sediment, and discharge in urban and forested streams. </w:t>
      </w:r>
      <w:r w:rsidR="00873632">
        <w:rPr>
          <w:rFonts w:ascii="Verdana" w:hAnsi="Verdana" w:cs="Verdana"/>
        </w:rPr>
        <w:t>North American Benthological Society/American Society for Limnology and Oceanography</w:t>
      </w:r>
      <w:r w:rsidR="00D96EC1">
        <w:rPr>
          <w:rFonts w:ascii="Verdana" w:hAnsi="Verdana" w:cs="Verdana"/>
        </w:rPr>
        <w:t xml:space="preserve"> Conference; Santa Fe</w:t>
      </w:r>
      <w:r w:rsidR="00D96EC1" w:rsidRPr="008425DF">
        <w:rPr>
          <w:rFonts w:ascii="Verdana" w:hAnsi="Verdana" w:cs="Verdana"/>
        </w:rPr>
        <w:t>.</w:t>
      </w:r>
    </w:p>
    <w:p w14:paraId="010129EC" w14:textId="77777777" w:rsidR="00D96EC1" w:rsidRDefault="00182F1F" w:rsidP="00921943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/>
        </w:rPr>
        <w:t xml:space="preserve">6) </w:t>
      </w:r>
      <w:r w:rsidR="00D96EC1" w:rsidRPr="00EA45E0">
        <w:rPr>
          <w:rFonts w:ascii="Verdana" w:hAnsi="Verdana"/>
          <w:u w:val="single"/>
        </w:rPr>
        <w:t>Muehlbauer, J.D.</w:t>
      </w:r>
      <w:r w:rsidR="00D96EC1" w:rsidRPr="007E5EB4">
        <w:rPr>
          <w:rFonts w:ascii="Verdana" w:hAnsi="Verdana"/>
        </w:rPr>
        <w:t>,</w:t>
      </w:r>
      <w:r w:rsidR="00D96EC1">
        <w:rPr>
          <w:rFonts w:ascii="Verdana" w:hAnsi="Verdana"/>
        </w:rPr>
        <w:t xml:space="preserve"> Bernhardt, E.S. &amp; Doyle, M.W. (2009) </w:t>
      </w:r>
      <w:r w:rsidR="00D96EC1" w:rsidRPr="008425DF">
        <w:rPr>
          <w:rFonts w:ascii="Verdana" w:hAnsi="Verdana"/>
        </w:rPr>
        <w:t>Macroinvertebrate community responses to an experimental drought gradient on the outer coastal plain of No</w:t>
      </w:r>
      <w:r w:rsidR="00D96EC1">
        <w:rPr>
          <w:rFonts w:ascii="Verdana" w:hAnsi="Verdana"/>
        </w:rPr>
        <w:t>rth Carolina</w:t>
      </w:r>
      <w:r w:rsidR="00D96EC1" w:rsidRPr="008425DF">
        <w:rPr>
          <w:rFonts w:ascii="Verdana" w:hAnsi="Verdana"/>
        </w:rPr>
        <w:t xml:space="preserve">. </w:t>
      </w:r>
      <w:r w:rsidR="00D96EC1" w:rsidRPr="008425DF">
        <w:rPr>
          <w:rFonts w:ascii="Verdana" w:hAnsi="Verdana" w:cs="Verdana"/>
        </w:rPr>
        <w:t>N</w:t>
      </w:r>
      <w:r w:rsidR="00873632">
        <w:rPr>
          <w:rFonts w:ascii="Verdana" w:hAnsi="Verdana" w:cs="Verdana"/>
        </w:rPr>
        <w:t>orth American Benthological Society</w:t>
      </w:r>
      <w:r w:rsidR="00D96EC1">
        <w:rPr>
          <w:rFonts w:ascii="Verdana" w:hAnsi="Verdana" w:cs="Verdana"/>
        </w:rPr>
        <w:t xml:space="preserve"> Conference; </w:t>
      </w:r>
      <w:r w:rsidR="00D96EC1" w:rsidRPr="008425DF">
        <w:rPr>
          <w:rFonts w:ascii="Verdana" w:hAnsi="Verdana" w:cs="Verdana"/>
        </w:rPr>
        <w:t>Grand Rapids.</w:t>
      </w:r>
    </w:p>
    <w:p w14:paraId="24B20306" w14:textId="77777777" w:rsidR="00D96EC1" w:rsidRDefault="00182F1F" w:rsidP="00921943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 xml:space="preserve">5) </w:t>
      </w:r>
      <w:r w:rsidR="00D96EC1">
        <w:rPr>
          <w:rFonts w:ascii="Verdana" w:hAnsi="Verdana" w:cs="Verdana"/>
        </w:rPr>
        <w:t xml:space="preserve">Fuller, R., Griego, C., Dennison, J., </w:t>
      </w:r>
      <w:r w:rsidR="00D96EC1" w:rsidRPr="00D96EC1">
        <w:rPr>
          <w:rFonts w:ascii="Verdana" w:hAnsi="Verdana" w:cs="Verdana"/>
          <w:u w:val="single"/>
        </w:rPr>
        <w:t>Muehlbauer, J.D.</w:t>
      </w:r>
      <w:r w:rsidR="00D96EC1">
        <w:rPr>
          <w:rFonts w:ascii="Verdana" w:hAnsi="Verdana" w:cs="Verdana"/>
        </w:rPr>
        <w:t xml:space="preserve"> &amp; Doyle, M.W. (2009) Response of stream macroinvertebrates in flow refugia and high scour areas to a series of floods: A reciprocal replacement stu</w:t>
      </w:r>
      <w:r w:rsidR="00873632">
        <w:rPr>
          <w:rFonts w:ascii="Verdana" w:hAnsi="Verdana" w:cs="Verdana"/>
        </w:rPr>
        <w:t>dy. North American Benthological Society</w:t>
      </w:r>
      <w:r w:rsidR="00D96EC1">
        <w:rPr>
          <w:rFonts w:ascii="Verdana" w:hAnsi="Verdana" w:cs="Verdana"/>
        </w:rPr>
        <w:t xml:space="preserve"> Conference; Grand Rapids</w:t>
      </w:r>
      <w:r w:rsidR="00D96EC1" w:rsidRPr="008425DF">
        <w:rPr>
          <w:rFonts w:ascii="Verdana" w:hAnsi="Verdana" w:cs="Verdana"/>
        </w:rPr>
        <w:t>.</w:t>
      </w:r>
    </w:p>
    <w:p w14:paraId="5C2AD12D" w14:textId="77777777" w:rsidR="00D96EC1" w:rsidRPr="008425DF" w:rsidRDefault="00182F1F" w:rsidP="0092194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 w:rsidR="00D96EC1"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96EC1">
        <w:rPr>
          <w:rFonts w:ascii="Verdana" w:hAnsi="Verdana" w:cs="Verdana"/>
          <w:bCs/>
          <w:sz w:val="20"/>
          <w:szCs w:val="20"/>
        </w:rPr>
        <w:t xml:space="preserve"> &amp; Doyle, M.W. (2008) </w:t>
      </w:r>
      <w:r w:rsidR="00D96EC1"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 w:rsidR="00D96EC1">
        <w:rPr>
          <w:rFonts w:ascii="Verdana" w:hAnsi="Verdana" w:cs="Verdana"/>
          <w:bCs/>
          <w:sz w:val="20"/>
          <w:szCs w:val="20"/>
        </w:rPr>
        <w:t>te community</w:t>
      </w:r>
      <w:r w:rsidR="00D96EC1" w:rsidRPr="008425DF">
        <w:rPr>
          <w:rFonts w:ascii="Verdana" w:hAnsi="Verdana" w:cs="Verdana"/>
          <w:bCs/>
          <w:sz w:val="20"/>
          <w:szCs w:val="20"/>
        </w:rPr>
        <w:t>.</w:t>
      </w:r>
      <w:r w:rsidR="00873632">
        <w:rPr>
          <w:rFonts w:ascii="Verdana" w:hAnsi="Verdana" w:cs="Verdana"/>
          <w:bCs/>
          <w:sz w:val="20"/>
          <w:szCs w:val="20"/>
        </w:rPr>
        <w:t xml:space="preserve"> </w:t>
      </w:r>
      <w:r w:rsidR="00D96EC1" w:rsidRPr="008425DF">
        <w:rPr>
          <w:rFonts w:ascii="Verdana" w:hAnsi="Verdana" w:cs="Verdana"/>
          <w:bCs/>
          <w:sz w:val="20"/>
          <w:szCs w:val="20"/>
        </w:rPr>
        <w:t>Stream Resto</w:t>
      </w:r>
      <w:r w:rsidR="00D96EC1">
        <w:rPr>
          <w:rFonts w:ascii="Verdana" w:hAnsi="Verdana" w:cs="Verdana"/>
          <w:bCs/>
          <w:sz w:val="20"/>
          <w:szCs w:val="20"/>
        </w:rPr>
        <w:t xml:space="preserve">ration </w:t>
      </w:r>
      <w:r w:rsidR="00873632">
        <w:rPr>
          <w:rFonts w:ascii="Verdana" w:hAnsi="Verdana" w:cs="Verdana"/>
          <w:bCs/>
          <w:sz w:val="20"/>
          <w:szCs w:val="20"/>
        </w:rPr>
        <w:t xml:space="preserve">in the Southeast </w:t>
      </w:r>
      <w:r w:rsidR="00D96EC1">
        <w:rPr>
          <w:rFonts w:ascii="Verdana" w:hAnsi="Verdana" w:cs="Verdana"/>
          <w:bCs/>
          <w:sz w:val="20"/>
          <w:szCs w:val="20"/>
        </w:rPr>
        <w:t>Conference; Asheville</w:t>
      </w:r>
      <w:r w:rsidR="00D96EC1" w:rsidRPr="008425DF">
        <w:rPr>
          <w:rFonts w:ascii="Verdana" w:hAnsi="Verdana" w:cs="Verdana"/>
          <w:bCs/>
          <w:sz w:val="20"/>
          <w:szCs w:val="20"/>
        </w:rPr>
        <w:t>.</w:t>
      </w:r>
    </w:p>
    <w:p w14:paraId="71A78213" w14:textId="77777777" w:rsidR="00D96EC1" w:rsidRDefault="00182F1F" w:rsidP="00921943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3) </w:t>
      </w:r>
      <w:r w:rsidR="00D96EC1" w:rsidRPr="00EA45E0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D96EC1" w:rsidRPr="007E5EB4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="00D96EC1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 (2007) </w:t>
      </w:r>
      <w:r w:rsidR="00D96EC1"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 Fossil Creek. </w:t>
      </w:r>
      <w:r w:rsidR="00873632">
        <w:rPr>
          <w:rFonts w:ascii="Verdana" w:hAnsi="Verdana" w:cs="Verdana"/>
          <w:bCs/>
          <w:iCs/>
          <w:sz w:val="20"/>
          <w:szCs w:val="20"/>
        </w:rPr>
        <w:t>Ecological Society of America/Society for Ecological Restoration</w:t>
      </w:r>
      <w:r w:rsidR="00D96EC1" w:rsidRPr="00C520FA">
        <w:rPr>
          <w:rFonts w:ascii="Verdana" w:hAnsi="Verdana" w:cs="Verdana"/>
          <w:bCs/>
          <w:iCs/>
          <w:sz w:val="20"/>
          <w:szCs w:val="20"/>
        </w:rPr>
        <w:t xml:space="preserve"> Conference; San Jose.</w:t>
      </w:r>
    </w:p>
    <w:p w14:paraId="42360970" w14:textId="77777777" w:rsidR="00D96EC1" w:rsidRPr="00C520FA" w:rsidRDefault="00182F1F" w:rsidP="0092194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2) </w:t>
      </w:r>
      <w:r w:rsidR="00D96EC1" w:rsidRPr="00D96EC1">
        <w:rPr>
          <w:rFonts w:ascii="Verdana" w:hAnsi="Verdana"/>
          <w:sz w:val="20"/>
          <w:szCs w:val="20"/>
          <w:u w:val="single"/>
        </w:rPr>
        <w:t>Muehlbauer, J.D.</w:t>
      </w:r>
      <w:r w:rsidR="00D96EC1">
        <w:rPr>
          <w:rFonts w:ascii="Verdana" w:hAnsi="Verdana"/>
          <w:sz w:val="20"/>
          <w:szCs w:val="20"/>
        </w:rPr>
        <w:t xml:space="preserve"> (2004) </w:t>
      </w:r>
      <w:r w:rsidR="00D96EC1"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</w:t>
      </w:r>
      <w:r w:rsidR="00D96EC1">
        <w:rPr>
          <w:rFonts w:ascii="Verdana" w:hAnsi="Verdana"/>
          <w:sz w:val="20"/>
          <w:szCs w:val="20"/>
        </w:rPr>
        <w:t xml:space="preserve">NAU </w:t>
      </w:r>
      <w:r w:rsidR="00D96EC1" w:rsidRPr="00C520FA">
        <w:rPr>
          <w:rFonts w:ascii="Verdana" w:hAnsi="Verdana"/>
          <w:sz w:val="20"/>
          <w:szCs w:val="20"/>
        </w:rPr>
        <w:t>Fall Hono</w:t>
      </w:r>
      <w:r w:rsidR="00D96EC1">
        <w:rPr>
          <w:rFonts w:ascii="Verdana" w:hAnsi="Verdana"/>
          <w:sz w:val="20"/>
          <w:szCs w:val="20"/>
        </w:rPr>
        <w:t>rs Symposium; Flagstaff</w:t>
      </w:r>
      <w:r w:rsidR="00D96EC1" w:rsidRPr="00C520FA">
        <w:rPr>
          <w:rFonts w:ascii="Verdana" w:hAnsi="Verdana"/>
          <w:sz w:val="20"/>
          <w:szCs w:val="20"/>
        </w:rPr>
        <w:t>.</w:t>
      </w:r>
    </w:p>
    <w:p w14:paraId="2E14F551" w14:textId="77777777" w:rsidR="00D96EC1" w:rsidRPr="00C520FA" w:rsidRDefault="00182F1F" w:rsidP="00921943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="00D96EC1" w:rsidRPr="00D96EC1">
        <w:rPr>
          <w:rFonts w:ascii="Verdana" w:hAnsi="Verdana"/>
          <w:sz w:val="20"/>
          <w:szCs w:val="20"/>
          <w:u w:val="single"/>
        </w:rPr>
        <w:t>Muehlbauer, J.D.</w:t>
      </w:r>
      <w:r w:rsidR="00D96EC1">
        <w:rPr>
          <w:rFonts w:ascii="Verdana" w:hAnsi="Verdana"/>
          <w:sz w:val="20"/>
          <w:szCs w:val="20"/>
        </w:rPr>
        <w:t xml:space="preserve"> (2004) </w:t>
      </w:r>
      <w:r w:rsidR="00D96EC1"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 xml:space="preserve">. </w:t>
      </w:r>
      <w:r w:rsidR="00D96EC1">
        <w:rPr>
          <w:rFonts w:ascii="Verdana" w:hAnsi="Verdana"/>
          <w:sz w:val="20"/>
          <w:szCs w:val="20"/>
        </w:rPr>
        <w:t>NAU Spring Honors Symposium; Flagstaff</w:t>
      </w:r>
    </w:p>
    <w:p w14:paraId="7513DFEA" w14:textId="77777777" w:rsidR="00D96EC1" w:rsidRDefault="00D96EC1" w:rsidP="00AD0A74">
      <w:pPr>
        <w:spacing w:before="200" w:after="20"/>
        <w:ind w:left="540" w:hanging="540"/>
        <w:rPr>
          <w:rFonts w:ascii="Verdana" w:hAnsi="Verdana" w:cs="Verdana"/>
          <w:b/>
          <w:bCs/>
          <w:caps/>
          <w:sz w:val="20"/>
          <w:szCs w:val="20"/>
        </w:rPr>
      </w:pPr>
      <w:r w:rsidRPr="00D96EC1">
        <w:rPr>
          <w:rFonts w:ascii="Verdana" w:hAnsi="Verdana" w:cs="Verdana"/>
          <w:b/>
          <w:bCs/>
          <w:caps/>
          <w:sz w:val="20"/>
          <w:szCs w:val="20"/>
        </w:rPr>
        <w:t>Conference Presentations (Poster)</w:t>
      </w:r>
    </w:p>
    <w:p w14:paraId="16821CC1" w14:textId="77777777" w:rsidR="00D96EC1" w:rsidRDefault="00182F1F" w:rsidP="00921943">
      <w:pPr>
        <w:pStyle w:val="HTMLPreformatted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5) </w:t>
      </w:r>
      <w:r w:rsidR="00D96EC1">
        <w:rPr>
          <w:rFonts w:ascii="Verdana" w:hAnsi="Verdana"/>
        </w:rPr>
        <w:t xml:space="preserve">Seiter, S., Jobe, R.T., Anton, A., Bidgood, E.P., Breckheimer, I., Caplow, S.C., Evans, B., Faestel, M., </w:t>
      </w:r>
      <w:r w:rsidR="00D96EC1" w:rsidRPr="00D96EC1">
        <w:rPr>
          <w:rFonts w:ascii="Verdana" w:hAnsi="Verdana"/>
          <w:u w:val="single"/>
        </w:rPr>
        <w:t>Muehlbauer, J.D.</w:t>
      </w:r>
      <w:r w:rsidR="00D96EC1" w:rsidRPr="007E5EB4">
        <w:rPr>
          <w:rFonts w:ascii="Verdana" w:hAnsi="Verdana"/>
        </w:rPr>
        <w:t>,</w:t>
      </w:r>
      <w:r w:rsidR="00D96EC1">
        <w:rPr>
          <w:rFonts w:ascii="Verdana" w:hAnsi="Verdana"/>
        </w:rPr>
        <w:t xml:space="preserve"> Palmquist, K., Seymour, S.D., Tessel, S.M., &amp; Moody, A. (2009) The Great Smoky Mountains All-Taxa Biological Inventory: lessons for sampling design, manag</w:t>
      </w:r>
      <w:r w:rsidR="004D422F">
        <w:rPr>
          <w:rFonts w:ascii="Verdana" w:hAnsi="Verdana"/>
        </w:rPr>
        <w:t>ement, and citizen science.  Ecological Society of America</w:t>
      </w:r>
      <w:r w:rsidR="00D96EC1">
        <w:rPr>
          <w:rFonts w:ascii="Verdana" w:hAnsi="Verdana"/>
        </w:rPr>
        <w:t xml:space="preserve"> Conference; Albuquerque.  </w:t>
      </w:r>
    </w:p>
    <w:p w14:paraId="1895DEA0" w14:textId="77777777" w:rsidR="00D96EC1" w:rsidRPr="00033107" w:rsidRDefault="00182F1F" w:rsidP="00921943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4) </w:t>
      </w:r>
      <w:r w:rsidR="00D96EC1"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="00D96EC1" w:rsidRPr="007E5EB4">
        <w:rPr>
          <w:rFonts w:ascii="Verdana" w:hAnsi="Verdana" w:cs="Verdana"/>
          <w:bCs/>
          <w:iCs/>
          <w:sz w:val="20"/>
          <w:szCs w:val="20"/>
        </w:rPr>
        <w:t>,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 LeRoy, C.J., Lovett, J.M., Vlieg, J.K., Flaccus, K.K. &amp; Marks, J.C. (2007) </w:t>
      </w:r>
      <w:r w:rsidR="00D96EC1"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 w:rsidR="00D96EC1">
        <w:rPr>
          <w:rFonts w:ascii="Verdana" w:hAnsi="Verdana" w:cs="Verdana"/>
          <w:bCs/>
          <w:iCs/>
          <w:sz w:val="20"/>
          <w:szCs w:val="20"/>
        </w:rPr>
        <w:t xml:space="preserve">. </w:t>
      </w:r>
      <w:r w:rsidR="00D96EC1" w:rsidRPr="00C520FA">
        <w:rPr>
          <w:rFonts w:ascii="Verdana" w:hAnsi="Verdana" w:cs="Verdana"/>
          <w:iCs/>
          <w:sz w:val="20"/>
          <w:szCs w:val="20"/>
        </w:rPr>
        <w:t xml:space="preserve">Undergraduate Research and Design Day; </w:t>
      </w:r>
      <w:r w:rsidR="00D96EC1">
        <w:rPr>
          <w:rFonts w:ascii="Verdana" w:hAnsi="Verdana" w:cs="Verdana"/>
          <w:iCs/>
          <w:sz w:val="20"/>
          <w:szCs w:val="20"/>
        </w:rPr>
        <w:t>NAU, Flagstaff</w:t>
      </w:r>
      <w:r w:rsidR="00D96EC1" w:rsidRPr="00C520FA">
        <w:rPr>
          <w:rFonts w:ascii="Verdana" w:hAnsi="Verdana" w:cs="Verdana"/>
          <w:iCs/>
          <w:sz w:val="20"/>
          <w:szCs w:val="20"/>
        </w:rPr>
        <w:t>.</w:t>
      </w:r>
    </w:p>
    <w:p w14:paraId="488A50AE" w14:textId="77777777" w:rsidR="00D96EC1" w:rsidRPr="00D96EC1" w:rsidRDefault="00182F1F" w:rsidP="00921943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 xml:space="preserve">1–3) </w:t>
      </w:r>
      <w:r w:rsidR="00D96EC1" w:rsidRPr="00D96EC1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="00D96EC1">
        <w:rPr>
          <w:rFonts w:ascii="Verdana" w:hAnsi="Verdana" w:cs="Verdana"/>
          <w:iCs/>
          <w:sz w:val="20"/>
          <w:szCs w:val="20"/>
        </w:rPr>
        <w:t xml:space="preserve">, Lovett., J.M., LeRoy, C.J., Vlieg, J.K., Flaccus, K.K., Bennett, S.E., Delaney, I.A., Jones, K.L., Norman, P.A., Patrick, M.M., Plichta, J.R. &amp; Marks, J.C. (2005) </w:t>
      </w:r>
      <w:r w:rsidR="00D96EC1" w:rsidRPr="00C520FA">
        <w:rPr>
          <w:rFonts w:ascii="Verdana" w:hAnsi="Verdana" w:cs="Verdana"/>
          <w:iCs/>
          <w:sz w:val="20"/>
          <w:szCs w:val="20"/>
        </w:rPr>
        <w:t>Diversion Dam Reduces Decomposition, Fungal Biomass and Macroinvertebrate Abundance and Diversity</w:t>
      </w:r>
      <w:r w:rsidR="00D96EC1">
        <w:rPr>
          <w:rFonts w:ascii="Verdana" w:hAnsi="Verdana" w:cs="Verdana"/>
          <w:iCs/>
          <w:sz w:val="20"/>
          <w:szCs w:val="20"/>
        </w:rPr>
        <w:t>. N</w:t>
      </w:r>
      <w:r w:rsidR="005731DE">
        <w:rPr>
          <w:rFonts w:ascii="Verdana" w:hAnsi="Verdana" w:cs="Verdana"/>
          <w:iCs/>
          <w:sz w:val="20"/>
          <w:szCs w:val="20"/>
        </w:rPr>
        <w:t>orth American Benthological Society/American Geophysical Union</w:t>
      </w:r>
      <w:r w:rsidR="00D96EC1">
        <w:rPr>
          <w:rFonts w:ascii="Verdana" w:hAnsi="Verdana" w:cs="Verdana"/>
          <w:iCs/>
          <w:sz w:val="20"/>
          <w:szCs w:val="20"/>
        </w:rPr>
        <w:t xml:space="preserve"> Conference; New Orleans, NAU </w:t>
      </w:r>
      <w:r w:rsidR="00D96EC1" w:rsidRPr="00C520FA">
        <w:rPr>
          <w:rFonts w:ascii="Verdana" w:hAnsi="Verdana" w:cs="Verdana"/>
          <w:sz w:val="20"/>
          <w:szCs w:val="20"/>
        </w:rPr>
        <w:t>Undergraduate Research &amp; Design Day; Flagstaff,</w:t>
      </w:r>
      <w:r w:rsidR="00D96EC1">
        <w:rPr>
          <w:rFonts w:ascii="Verdana" w:hAnsi="Verdana" w:cs="Verdana"/>
          <w:sz w:val="20"/>
          <w:szCs w:val="20"/>
        </w:rPr>
        <w:t xml:space="preserve"> NAU</w:t>
      </w:r>
      <w:r w:rsidR="00D96EC1">
        <w:rPr>
          <w:rFonts w:ascii="Verdana" w:hAnsi="Verdana" w:cs="Verdana"/>
          <w:iCs/>
          <w:sz w:val="20"/>
          <w:szCs w:val="20"/>
        </w:rPr>
        <w:t xml:space="preserve"> </w:t>
      </w:r>
      <w:r w:rsidR="00D96EC1" w:rsidRPr="00C520FA">
        <w:rPr>
          <w:rFonts w:ascii="Verdana" w:hAnsi="Verdana" w:cs="Verdana"/>
          <w:sz w:val="20"/>
          <w:szCs w:val="20"/>
        </w:rPr>
        <w:t xml:space="preserve">Undergraduate Showcase; </w:t>
      </w:r>
      <w:r w:rsidR="00D96EC1">
        <w:rPr>
          <w:rFonts w:ascii="Verdana" w:hAnsi="Verdana" w:cs="Verdana"/>
          <w:sz w:val="20"/>
          <w:szCs w:val="20"/>
        </w:rPr>
        <w:t>F</w:t>
      </w:r>
      <w:r w:rsidR="00D96EC1" w:rsidRPr="00C520FA">
        <w:rPr>
          <w:rFonts w:ascii="Verdana" w:hAnsi="Verdana" w:cs="Verdana"/>
          <w:sz w:val="20"/>
          <w:szCs w:val="20"/>
        </w:rPr>
        <w:t>lagstaff.</w:t>
      </w:r>
    </w:p>
    <w:p w14:paraId="7D45F1A8" w14:textId="77777777" w:rsidR="009C458C" w:rsidRDefault="009C458C" w:rsidP="00AD0A74">
      <w:pPr>
        <w:spacing w:before="200" w:after="20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INVITED</w:t>
      </w:r>
      <w:r w:rsidR="00310858">
        <w:rPr>
          <w:rFonts w:ascii="Verdana" w:hAnsi="Verdana" w:cs="Verdana"/>
          <w:b/>
          <w:bCs/>
          <w:sz w:val="20"/>
          <w:szCs w:val="20"/>
        </w:rPr>
        <w:t>, NON-CONFERENCE</w:t>
      </w:r>
      <w:r>
        <w:rPr>
          <w:rFonts w:ascii="Verdana" w:hAnsi="Verdana" w:cs="Verdana"/>
          <w:b/>
          <w:bCs/>
          <w:sz w:val="20"/>
          <w:szCs w:val="20"/>
        </w:rPr>
        <w:t xml:space="preserve"> PRESENTATIONS</w:t>
      </w:r>
    </w:p>
    <w:p w14:paraId="7F54C10C" w14:textId="77777777" w:rsidR="00310858" w:rsidRDefault="00C975B6" w:rsidP="00FF40C8">
      <w:pPr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="00310858">
        <w:rPr>
          <w:rFonts w:ascii="Verdana" w:hAnsi="Verdana" w:cs="Verdana"/>
          <w:sz w:val="20"/>
          <w:szCs w:val="20"/>
        </w:rPr>
        <w:t xml:space="preserve">“Water, watersheds &amp; people”, UNC </w:t>
      </w:r>
      <w:r w:rsidR="005162FC">
        <w:rPr>
          <w:rFonts w:ascii="Verdana" w:hAnsi="Verdana" w:cs="Verdana"/>
          <w:sz w:val="20"/>
          <w:szCs w:val="20"/>
        </w:rPr>
        <w:t xml:space="preserve">special course on water issues, </w:t>
      </w:r>
      <w:r w:rsidR="00310858">
        <w:rPr>
          <w:rFonts w:ascii="Verdana" w:hAnsi="Verdana" w:cs="Verdana"/>
          <w:sz w:val="20"/>
          <w:szCs w:val="20"/>
        </w:rPr>
        <w:t>February 2010</w:t>
      </w:r>
    </w:p>
    <w:p w14:paraId="717EF5D9" w14:textId="77777777" w:rsidR="009C458C" w:rsidRPr="005162FC" w:rsidRDefault="00C975B6" w:rsidP="00921943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1) </w:t>
      </w:r>
      <w:r w:rsidR="009C458C">
        <w:rPr>
          <w:rFonts w:ascii="Verdana" w:hAnsi="Verdana" w:cs="Verdana"/>
          <w:sz w:val="20"/>
          <w:szCs w:val="20"/>
        </w:rPr>
        <w:t>“</w:t>
      </w:r>
      <w:r w:rsidR="00AF7F0F">
        <w:rPr>
          <w:rFonts w:ascii="Verdana" w:hAnsi="Verdana" w:cs="Verdana"/>
          <w:sz w:val="20"/>
          <w:szCs w:val="20"/>
        </w:rPr>
        <w:t>Carbon d</w:t>
      </w:r>
      <w:r w:rsidR="009C458C">
        <w:rPr>
          <w:rFonts w:ascii="Verdana" w:hAnsi="Verdana" w:cs="Verdana"/>
          <w:sz w:val="20"/>
          <w:szCs w:val="20"/>
        </w:rPr>
        <w:t>ioxide”</w:t>
      </w:r>
      <w:r w:rsidR="00AF7F0F">
        <w:rPr>
          <w:rFonts w:ascii="Verdana" w:hAnsi="Verdana" w:cs="Verdana"/>
          <w:sz w:val="20"/>
          <w:szCs w:val="20"/>
        </w:rPr>
        <w:t xml:space="preserve"> (f</w:t>
      </w:r>
      <w:r w:rsidR="009C458C">
        <w:rPr>
          <w:rFonts w:ascii="Verdana" w:hAnsi="Verdana" w:cs="Verdana"/>
          <w:sz w:val="20"/>
          <w:szCs w:val="20"/>
        </w:rPr>
        <w:t xml:space="preserve">or </w:t>
      </w:r>
      <w:r w:rsidR="005162FC">
        <w:rPr>
          <w:rFonts w:ascii="Verdana" w:hAnsi="Verdana" w:cs="Verdana"/>
          <w:sz w:val="20"/>
          <w:szCs w:val="20"/>
        </w:rPr>
        <w:t xml:space="preserve">200 </w:t>
      </w:r>
      <w:r>
        <w:rPr>
          <w:rFonts w:ascii="Verdana" w:hAnsi="Verdana" w:cs="Verdana"/>
          <w:sz w:val="20"/>
          <w:szCs w:val="20"/>
        </w:rPr>
        <w:t>children</w:t>
      </w:r>
      <w:r w:rsidR="009C458C">
        <w:rPr>
          <w:rFonts w:ascii="Verdana" w:hAnsi="Verdana" w:cs="Verdana"/>
          <w:sz w:val="20"/>
          <w:szCs w:val="20"/>
        </w:rPr>
        <w:t xml:space="preserve">), Chapel Hill/Carrboro City Schools, </w:t>
      </w:r>
      <w:r w:rsidR="00CE452A">
        <w:rPr>
          <w:rFonts w:ascii="Verdana" w:hAnsi="Verdana" w:cs="Verdana"/>
          <w:sz w:val="20"/>
          <w:szCs w:val="20"/>
        </w:rPr>
        <w:t>Sept.</w:t>
      </w:r>
      <w:r w:rsidR="009C458C">
        <w:rPr>
          <w:rFonts w:ascii="Verdana" w:hAnsi="Verdana" w:cs="Verdana"/>
          <w:sz w:val="20"/>
          <w:szCs w:val="20"/>
        </w:rPr>
        <w:t xml:space="preserve"> 2009</w:t>
      </w:r>
    </w:p>
    <w:p w14:paraId="2EAA75DA" w14:textId="77777777" w:rsidR="00C975B6" w:rsidRPr="00C520FA" w:rsidRDefault="00C975B6" w:rsidP="00AD0A74">
      <w:pPr>
        <w:spacing w:before="200" w:after="20"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TEACHING</w:t>
      </w:r>
    </w:p>
    <w:p w14:paraId="5C77F4F3" w14:textId="77777777" w:rsidR="00AD0A74" w:rsidRDefault="00AD0A74" w:rsidP="00921943">
      <w:pPr>
        <w:tabs>
          <w:tab w:val="num" w:pos="540"/>
        </w:tabs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ENST 201: Environment &amp; Society.  UNC, Chapel Hill, NC 8/2009–12/2009, 8/2012-Pres.</w:t>
      </w:r>
    </w:p>
    <w:p w14:paraId="00FCF66F" w14:textId="77777777" w:rsidR="00AD0A74" w:rsidRDefault="00AD0A74" w:rsidP="00AD0A74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for underclassmen on (inter)national environmental issues and policies</w:t>
      </w:r>
    </w:p>
    <w:p w14:paraId="03869FE0" w14:textId="77777777" w:rsidR="00AD0A74" w:rsidRDefault="00AD0A74" w:rsidP="00AD0A74">
      <w:pPr>
        <w:numPr>
          <w:ilvl w:val="0"/>
          <w:numId w:val="27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Taught 3 recitation sections ~60 students; lectured, graded, led discussions.  </w:t>
      </w:r>
    </w:p>
    <w:p w14:paraId="5EAFF38B" w14:textId="77777777" w:rsidR="00C975B6" w:rsidRDefault="00C975B6" w:rsidP="0092194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ENST 698: Cistern Water Quality Capstone Course</w:t>
      </w:r>
      <w:r w:rsidR="00FF40C8">
        <w:rPr>
          <w:rFonts w:ascii="Verdana" w:hAnsi="Verdana" w:cs="Verdana"/>
          <w:bCs/>
          <w:sz w:val="20"/>
          <w:szCs w:val="20"/>
        </w:rPr>
        <w:t>. UNC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 w:rsidR="00FF40C8">
        <w:rPr>
          <w:rFonts w:ascii="Verdana" w:hAnsi="Verdana" w:cs="Verdana"/>
          <w:bCs/>
          <w:sz w:val="20"/>
          <w:szCs w:val="20"/>
        </w:rPr>
        <w:t xml:space="preserve">Chapel Hill, NC </w:t>
      </w:r>
      <w:r>
        <w:rPr>
          <w:rFonts w:ascii="Verdana" w:hAnsi="Verdana" w:cs="Verdana"/>
          <w:bCs/>
          <w:sz w:val="20"/>
          <w:szCs w:val="20"/>
        </w:rPr>
        <w:t>1/2011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5/2011</w:t>
      </w:r>
    </w:p>
    <w:p w14:paraId="1F1F166A" w14:textId="77777777" w:rsidR="00C975B6" w:rsidRDefault="00C975B6" w:rsidP="00C975B6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06AB9EDA" w14:textId="77777777" w:rsidR="00C975B6" w:rsidRDefault="00C975B6" w:rsidP="00C975B6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Facilitated data collection, analysis, and reporting</w:t>
      </w:r>
    </w:p>
    <w:p w14:paraId="00F9C978" w14:textId="77777777" w:rsidR="00C975B6" w:rsidRDefault="00C975B6" w:rsidP="00C975B6">
      <w:pPr>
        <w:numPr>
          <w:ilvl w:val="0"/>
          <w:numId w:val="35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Served as Graduate Research Consultant</w:t>
      </w:r>
    </w:p>
    <w:p w14:paraId="09B2C3E2" w14:textId="77777777" w:rsidR="00FF40C8" w:rsidRDefault="00FF40C8" w:rsidP="00921943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GEOG 442: River Processes. UNC, Chapel Hill, NC 8/2010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12/2010</w:t>
      </w:r>
    </w:p>
    <w:p w14:paraId="2A116CED" w14:textId="77777777" w:rsidR="00FF40C8" w:rsidRDefault="00FF40C8" w:rsidP="00FF40C8">
      <w:pPr>
        <w:numPr>
          <w:ilvl w:val="0"/>
          <w:numId w:val="37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class in fluvial geomorphology</w:t>
      </w:r>
    </w:p>
    <w:p w14:paraId="798C8B6F" w14:textId="77777777" w:rsidR="00FF40C8" w:rsidRPr="00C520FA" w:rsidRDefault="00FF40C8" w:rsidP="00FF40C8">
      <w:pPr>
        <w:numPr>
          <w:ilvl w:val="0"/>
          <w:numId w:val="37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Lectured occasionally, </w:t>
      </w:r>
      <w:r>
        <w:rPr>
          <w:rFonts w:ascii="Verdana" w:hAnsi="Verdana" w:cs="Verdana"/>
          <w:bCs/>
          <w:sz w:val="20"/>
          <w:szCs w:val="20"/>
        </w:rPr>
        <w:t xml:space="preserve">prepared and </w:t>
      </w:r>
      <w:r w:rsidRPr="00C520FA">
        <w:rPr>
          <w:rFonts w:ascii="Verdana" w:hAnsi="Verdana" w:cs="Verdana"/>
          <w:bCs/>
          <w:sz w:val="20"/>
          <w:szCs w:val="20"/>
        </w:rPr>
        <w:t>graded</w:t>
      </w:r>
      <w:r>
        <w:rPr>
          <w:rFonts w:ascii="Verdana" w:hAnsi="Verdana" w:cs="Verdana"/>
          <w:bCs/>
          <w:sz w:val="20"/>
          <w:szCs w:val="20"/>
        </w:rPr>
        <w:t xml:space="preserve"> assignments </w:t>
      </w:r>
      <w:r w:rsidRPr="00C520FA">
        <w:rPr>
          <w:rFonts w:ascii="Verdana" w:hAnsi="Verdana" w:cs="Verdana"/>
          <w:bCs/>
          <w:sz w:val="20"/>
          <w:szCs w:val="20"/>
        </w:rPr>
        <w:t>as Teaching Assistant.</w:t>
      </w:r>
    </w:p>
    <w:p w14:paraId="1FCE26E3" w14:textId="77777777" w:rsidR="00C975B6" w:rsidRPr="00C520FA" w:rsidRDefault="00FF40C8" w:rsidP="00921943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GEOG 110: Introduction to E</w:t>
      </w:r>
      <w:r w:rsidR="00C975B6" w:rsidRPr="00C520FA">
        <w:rPr>
          <w:rFonts w:ascii="Verdana" w:hAnsi="Verdana" w:cs="Verdana"/>
          <w:bCs/>
          <w:sz w:val="20"/>
          <w:szCs w:val="20"/>
        </w:rPr>
        <w:t>nvironmental Systems. UNC, Chapel Hill, NC 8/2008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="00C975B6" w:rsidRPr="00C520FA">
        <w:rPr>
          <w:rFonts w:ascii="Verdana" w:hAnsi="Verdana" w:cs="Verdana"/>
          <w:bCs/>
          <w:sz w:val="20"/>
          <w:szCs w:val="20"/>
        </w:rPr>
        <w:t>12/2008</w:t>
      </w:r>
      <w:r w:rsidR="00C975B6">
        <w:rPr>
          <w:rFonts w:ascii="Verdana" w:hAnsi="Verdana" w:cs="Verdana"/>
          <w:bCs/>
          <w:sz w:val="20"/>
          <w:szCs w:val="20"/>
        </w:rPr>
        <w:t>, 1/2011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="00C975B6">
        <w:rPr>
          <w:rFonts w:ascii="Verdana" w:hAnsi="Verdana" w:cs="Verdana"/>
          <w:bCs/>
          <w:sz w:val="20"/>
          <w:szCs w:val="20"/>
        </w:rPr>
        <w:t>5/2011</w:t>
      </w:r>
      <w:r w:rsidR="00C975B6" w:rsidRPr="00C520FA">
        <w:rPr>
          <w:rFonts w:ascii="Verdana" w:hAnsi="Verdana" w:cs="Verdana"/>
          <w:bCs/>
          <w:sz w:val="20"/>
          <w:szCs w:val="20"/>
        </w:rPr>
        <w:t>.</w:t>
      </w:r>
    </w:p>
    <w:p w14:paraId="42B69095" w14:textId="77777777" w:rsidR="00C975B6" w:rsidRPr="00C520FA" w:rsidRDefault="00C975B6" w:rsidP="00C975B6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Freshman-level lecture class in geography, ~150 students</w:t>
      </w:r>
    </w:p>
    <w:p w14:paraId="70D56DDB" w14:textId="77777777" w:rsidR="00C975B6" w:rsidRPr="00C520FA" w:rsidRDefault="00C975B6" w:rsidP="00C975B6">
      <w:pPr>
        <w:numPr>
          <w:ilvl w:val="0"/>
          <w:numId w:val="2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14:paraId="46E46092" w14:textId="77777777" w:rsidR="00C975B6" w:rsidRDefault="00C975B6" w:rsidP="00921943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ECOL 569: Current Issues in Ecology. UNC, Chapel Hill, NC 1/2009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>5/2009.</w:t>
      </w:r>
    </w:p>
    <w:p w14:paraId="42599E2D" w14:textId="77777777" w:rsidR="00C975B6" w:rsidRDefault="00C975B6" w:rsidP="00C975B6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0315F5B9" w14:textId="77777777" w:rsidR="00C975B6" w:rsidRDefault="00C975B6" w:rsidP="00C975B6">
      <w:pPr>
        <w:numPr>
          <w:ilvl w:val="0"/>
          <w:numId w:val="26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Led discussions, graded, provided writing assistance as Teaching Assistant. </w:t>
      </w:r>
    </w:p>
    <w:p w14:paraId="7C8077B8" w14:textId="77777777" w:rsidR="00C975B6" w:rsidRPr="00C520FA" w:rsidRDefault="00C975B6" w:rsidP="00921943">
      <w:pPr>
        <w:spacing w:before="6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 399: Beyond the Bachelors. NAU, Flagstaff, AZ 1/2006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5/2007.</w:t>
      </w:r>
    </w:p>
    <w:p w14:paraId="677DD2EB" w14:textId="77777777" w:rsidR="00C975B6" w:rsidRPr="00C520FA" w:rsidRDefault="00C975B6" w:rsidP="00C975B6">
      <w:pPr>
        <w:numPr>
          <w:ilvl w:val="0"/>
          <w:numId w:val="10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Honors class for students considering graduate school</w:t>
      </w:r>
    </w:p>
    <w:p w14:paraId="611162B4" w14:textId="77777777" w:rsidR="00C975B6" w:rsidRPr="00C520FA" w:rsidRDefault="00C975B6" w:rsidP="00C975B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Assisted with course creation process: Syllabus/schedule planning</w:t>
      </w:r>
    </w:p>
    <w:p w14:paraId="73046B5B" w14:textId="77777777" w:rsidR="00C975B6" w:rsidRPr="00C520FA" w:rsidRDefault="00C975B6" w:rsidP="00C975B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Designed, supervised, and maintained online (Blackboard) class component</w:t>
      </w:r>
    </w:p>
    <w:p w14:paraId="0B976558" w14:textId="77777777" w:rsidR="00C975B6" w:rsidRPr="00C520FA" w:rsidRDefault="00C975B6" w:rsidP="00C975B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Served as Teaching Assistant.  </w:t>
      </w:r>
    </w:p>
    <w:p w14:paraId="4A178802" w14:textId="77777777" w:rsidR="00FF40C8" w:rsidRPr="00D418AD" w:rsidRDefault="00FF40C8" w:rsidP="00921943">
      <w:pPr>
        <w:tabs>
          <w:tab w:val="left" w:pos="540"/>
        </w:tabs>
        <w:spacing w:before="200" w:after="20"/>
        <w:rPr>
          <w:rFonts w:ascii="Verdana" w:hAnsi="Verdana" w:cs="Verdana"/>
          <w:b/>
          <w:caps/>
          <w:sz w:val="20"/>
          <w:szCs w:val="20"/>
        </w:rPr>
      </w:pPr>
      <w:r w:rsidRPr="00D418AD">
        <w:rPr>
          <w:rFonts w:ascii="Verdana" w:hAnsi="Verdana" w:cs="Verdana"/>
          <w:b/>
          <w:caps/>
          <w:sz w:val="20"/>
          <w:szCs w:val="20"/>
        </w:rPr>
        <w:t>Awards &amp; Recognitions</w:t>
      </w:r>
    </w:p>
    <w:p w14:paraId="03C9808F" w14:textId="77777777" w:rsidR="00B3744B" w:rsidRDefault="00B3744B" w:rsidP="00FF40C8">
      <w:p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ASLO Student Travel Award, 5/2012. $500</w:t>
      </w:r>
    </w:p>
    <w:p w14:paraId="64559A88" w14:textId="77777777" w:rsidR="00B3744B" w:rsidRDefault="00B3744B" w:rsidP="00B3744B">
      <w:pPr>
        <w:numPr>
          <w:ilvl w:val="0"/>
          <w:numId w:val="38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For travel to the ASLO Conference in Otsu, Japan (Declined).</w:t>
      </w:r>
    </w:p>
    <w:p w14:paraId="4316302B" w14:textId="77777777" w:rsidR="00FF40C8" w:rsidRDefault="00FF40C8" w:rsidP="00921943">
      <w:pPr>
        <w:tabs>
          <w:tab w:val="left" w:pos="540"/>
        </w:tabs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IGB Fellowship in Freshwater Science, 6/2011. ~$6,000</w:t>
      </w:r>
    </w:p>
    <w:p w14:paraId="4542B684" w14:textId="77777777" w:rsidR="00FF40C8" w:rsidRDefault="00FF40C8" w:rsidP="00FF40C8">
      <w:pPr>
        <w:numPr>
          <w:ilvl w:val="0"/>
          <w:numId w:val="35"/>
        </w:numPr>
        <w:tabs>
          <w:tab w:val="left" w:pos="540"/>
        </w:tabs>
        <w:ind w:left="81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Summer salary support to </w:t>
      </w:r>
      <w:del w:id="26" w:author="Lenovo User" w:date="2012-08-07T11:30:00Z">
        <w:r w:rsidDel="00266B37">
          <w:rPr>
            <w:rFonts w:ascii="Verdana" w:hAnsi="Verdana" w:cs="Verdana"/>
            <w:sz w:val="20"/>
            <w:szCs w:val="20"/>
          </w:rPr>
          <w:delText xml:space="preserve">visit </w:delText>
        </w:r>
      </w:del>
      <w:ins w:id="27" w:author="Lenovo User" w:date="2012-08-07T11:30:00Z">
        <w:r w:rsidR="00266B37">
          <w:rPr>
            <w:rFonts w:ascii="Verdana" w:hAnsi="Verdana" w:cs="Verdana"/>
            <w:sz w:val="20"/>
            <w:szCs w:val="20"/>
          </w:rPr>
          <w:t xml:space="preserve">conduct research at </w:t>
        </w:r>
      </w:ins>
      <w:r>
        <w:rPr>
          <w:rFonts w:ascii="Verdana" w:hAnsi="Verdana" w:cs="Verdana"/>
          <w:sz w:val="20"/>
          <w:szCs w:val="20"/>
        </w:rPr>
        <w:t xml:space="preserve">IGB </w:t>
      </w:r>
      <w:ins w:id="28" w:author="Lenovo User" w:date="2012-08-07T11:30:00Z">
        <w:r w:rsidR="00266B37">
          <w:rPr>
            <w:rFonts w:ascii="Verdana" w:hAnsi="Verdana" w:cs="Verdana"/>
            <w:sz w:val="20"/>
            <w:szCs w:val="20"/>
          </w:rPr>
          <w:t xml:space="preserve">(Berlin, Germany) </w:t>
        </w:r>
      </w:ins>
      <w:r>
        <w:rPr>
          <w:rFonts w:ascii="Verdana" w:hAnsi="Verdana" w:cs="Verdana"/>
          <w:sz w:val="20"/>
          <w:szCs w:val="20"/>
        </w:rPr>
        <w:t>in 2011 for dissertation research</w:t>
      </w:r>
    </w:p>
    <w:p w14:paraId="2B60B813" w14:textId="77777777" w:rsidR="00FF40C8" w:rsidRDefault="00FF40C8" w:rsidP="00921943">
      <w:pPr>
        <w:tabs>
          <w:tab w:val="left" w:pos="540"/>
          <w:tab w:val="left" w:pos="900"/>
        </w:tabs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Sigma Xi Grant in Aid of Research, 4/2010. $800</w:t>
      </w:r>
    </w:p>
    <w:p w14:paraId="38828DBD" w14:textId="77777777" w:rsidR="00FF40C8" w:rsidRDefault="00FF40C8" w:rsidP="00FF40C8">
      <w:pPr>
        <w:numPr>
          <w:ilvl w:val="0"/>
          <w:numId w:val="34"/>
        </w:numPr>
        <w:tabs>
          <w:tab w:val="left" w:pos="540"/>
          <w:tab w:val="left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To develop a method for studying aquatic-terrestrial foodweb subsidies.</w:t>
      </w:r>
    </w:p>
    <w:p w14:paraId="03846787" w14:textId="77777777" w:rsidR="00FF40C8" w:rsidRDefault="00FF40C8" w:rsidP="00921943">
      <w:pPr>
        <w:tabs>
          <w:tab w:val="left" w:pos="540"/>
          <w:tab w:val="left" w:pos="900"/>
        </w:tabs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CUAHSI Pathfinder Fellowship, 3/2010. $5,000</w:t>
      </w:r>
    </w:p>
    <w:p w14:paraId="09844DAF" w14:textId="77777777" w:rsidR="00FF40C8" w:rsidRDefault="00FF40C8" w:rsidP="00FF40C8">
      <w:pPr>
        <w:numPr>
          <w:ilvl w:val="0"/>
          <w:numId w:val="33"/>
        </w:numPr>
        <w:tabs>
          <w:tab w:val="left" w:pos="540"/>
          <w:tab w:val="left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To support multi-site research in Hydrology.</w:t>
      </w:r>
    </w:p>
    <w:p w14:paraId="33A4E96C" w14:textId="77777777" w:rsidR="00FF40C8" w:rsidRDefault="00FF40C8" w:rsidP="00921943">
      <w:pPr>
        <w:tabs>
          <w:tab w:val="left" w:pos="540"/>
        </w:tabs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Cary IES Ecosystem Ecology Course, 1/2010.</w:t>
      </w:r>
    </w:p>
    <w:p w14:paraId="589BAC93" w14:textId="77777777" w:rsidR="00FF40C8" w:rsidRDefault="00FF40C8" w:rsidP="00FF40C8">
      <w:pPr>
        <w:numPr>
          <w:ilvl w:val="0"/>
          <w:numId w:val="35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Accepted to and participated in winter short course offered by IES staff.</w:t>
      </w:r>
    </w:p>
    <w:p w14:paraId="67386329" w14:textId="77777777" w:rsidR="00FF40C8" w:rsidRDefault="00FF40C8" w:rsidP="00921943">
      <w:pPr>
        <w:tabs>
          <w:tab w:val="left" w:pos="540"/>
          <w:tab w:val="left" w:pos="900"/>
        </w:tabs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Symposium Student Travel Award, 10/2009. $75</w:t>
      </w:r>
    </w:p>
    <w:p w14:paraId="7940FAFA" w14:textId="77777777" w:rsidR="00FF40C8" w:rsidRDefault="00FF40C8" w:rsidP="00FF40C8">
      <w:pPr>
        <w:numPr>
          <w:ilvl w:val="0"/>
          <w:numId w:val="32"/>
        </w:numPr>
        <w:tabs>
          <w:tab w:val="left" w:pos="540"/>
          <w:tab w:val="left" w:pos="81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For travel to the Binghamton Geomorphology Conference in Blacksburg, VA.</w:t>
      </w:r>
    </w:p>
    <w:p w14:paraId="4CE935EA" w14:textId="77777777" w:rsidR="00FF40C8" w:rsidRDefault="00FF40C8" w:rsidP="00921943">
      <w:pPr>
        <w:tabs>
          <w:tab w:val="left" w:pos="540"/>
          <w:tab w:val="left" w:pos="900"/>
        </w:tabs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</w:t>
      </w:r>
      <w:r w:rsidR="005731DE">
        <w:rPr>
          <w:rFonts w:ascii="Verdana" w:hAnsi="Verdana" w:cs="Verdana"/>
          <w:sz w:val="20"/>
          <w:szCs w:val="20"/>
        </w:rPr>
        <w:t>orth American Benthological Society</w:t>
      </w:r>
      <w:r>
        <w:rPr>
          <w:rFonts w:ascii="Verdana" w:hAnsi="Verdana" w:cs="Verdana"/>
          <w:sz w:val="20"/>
          <w:szCs w:val="20"/>
        </w:rPr>
        <w:t xml:space="preserve"> President’s Award, 5/2009. $900</w:t>
      </w:r>
    </w:p>
    <w:p w14:paraId="29C63DD5" w14:textId="77777777" w:rsidR="00FF40C8" w:rsidRDefault="00FF40C8" w:rsidP="00FF40C8">
      <w:pPr>
        <w:numPr>
          <w:ilvl w:val="0"/>
          <w:numId w:val="25"/>
        </w:numPr>
        <w:tabs>
          <w:tab w:val="clear" w:pos="720"/>
          <w:tab w:val="left" w:pos="540"/>
          <w:tab w:val="num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Endowment award for MS research proposal for an experimental drought study.</w:t>
      </w:r>
    </w:p>
    <w:p w14:paraId="353ED677" w14:textId="77777777" w:rsidR="00FF40C8" w:rsidRDefault="00FF40C8" w:rsidP="00921943">
      <w:pPr>
        <w:tabs>
          <w:tab w:val="left" w:pos="540"/>
          <w:tab w:val="left" w:pos="900"/>
        </w:tabs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Graduate Professional Student Federation Travel Award, UNC, 4/2009. $400 (Declined)</w:t>
      </w:r>
    </w:p>
    <w:p w14:paraId="46B67503" w14:textId="77777777" w:rsidR="00FF40C8" w:rsidRPr="002203E9" w:rsidRDefault="00FF40C8" w:rsidP="00FF40C8">
      <w:pPr>
        <w:numPr>
          <w:ilvl w:val="0"/>
          <w:numId w:val="25"/>
        </w:numPr>
        <w:tabs>
          <w:tab w:val="clear" w:pos="720"/>
          <w:tab w:val="left" w:pos="540"/>
          <w:tab w:val="left" w:pos="810"/>
        </w:tabs>
        <w:ind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Applied for grant to attend 2009 N</w:t>
      </w:r>
      <w:r w:rsidR="005731DE">
        <w:rPr>
          <w:rFonts w:ascii="Verdana" w:hAnsi="Verdana" w:cs="Verdana"/>
          <w:sz w:val="20"/>
          <w:szCs w:val="20"/>
        </w:rPr>
        <w:t>orth American Benthological Society</w:t>
      </w:r>
      <w:r>
        <w:rPr>
          <w:rFonts w:ascii="Verdana" w:hAnsi="Verdana" w:cs="Verdana"/>
          <w:sz w:val="20"/>
          <w:szCs w:val="20"/>
        </w:rPr>
        <w:t xml:space="preserve"> meeting (declined due to other funding)</w:t>
      </w:r>
    </w:p>
    <w:p w14:paraId="60B3CF80" w14:textId="77777777" w:rsidR="00FF40C8" w:rsidRPr="00C520FA" w:rsidRDefault="00FF40C8" w:rsidP="00921943">
      <w:pPr>
        <w:tabs>
          <w:tab w:val="left" w:pos="540"/>
          <w:tab w:val="left" w:pos="900"/>
        </w:tabs>
        <w:spacing w:before="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Pogue Fellow, UNC, 8/2007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  <w:r>
        <w:rPr>
          <w:rFonts w:ascii="Verdana" w:hAnsi="Verdana" w:cs="Verdana"/>
          <w:sz w:val="20"/>
          <w:szCs w:val="20"/>
        </w:rPr>
        <w:t>. Officially ~$200,000</w:t>
      </w:r>
    </w:p>
    <w:p w14:paraId="6D2C526A" w14:textId="77777777" w:rsidR="00FF40C8" w:rsidRPr="00C520FA" w:rsidRDefault="00FF40C8" w:rsidP="00FF40C8">
      <w:pPr>
        <w:numPr>
          <w:ilvl w:val="0"/>
          <w:numId w:val="8"/>
        </w:numPr>
        <w:tabs>
          <w:tab w:val="clear" w:pos="720"/>
          <w:tab w:val="left" w:pos="540"/>
          <w:tab w:val="num" w:pos="81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Five-year fellowship </w:t>
      </w:r>
      <w:r>
        <w:rPr>
          <w:rFonts w:ascii="Verdana" w:hAnsi="Verdana" w:cs="Verdana"/>
          <w:sz w:val="20"/>
          <w:szCs w:val="20"/>
        </w:rPr>
        <w:t>tuition/assistantship within</w:t>
      </w:r>
      <w:r w:rsidRPr="00C520FA">
        <w:rPr>
          <w:rFonts w:ascii="Verdana" w:hAnsi="Verdana" w:cs="Verdana"/>
          <w:sz w:val="20"/>
          <w:szCs w:val="20"/>
        </w:rPr>
        <w:t xml:space="preserve"> the University Fellows program.</w:t>
      </w:r>
    </w:p>
    <w:p w14:paraId="5862A272" w14:textId="77777777" w:rsidR="004D422F" w:rsidRDefault="004D422F" w:rsidP="004D422F">
      <w:pPr>
        <w:tabs>
          <w:tab w:val="left" w:pos="540"/>
        </w:tabs>
        <w:spacing w:before="200" w:after="20"/>
        <w:rPr>
          <w:rFonts w:ascii="Verdana" w:hAnsi="Verdana" w:cs="Verdana"/>
          <w:b/>
          <w:caps/>
          <w:sz w:val="20"/>
          <w:szCs w:val="20"/>
        </w:rPr>
      </w:pPr>
    </w:p>
    <w:p w14:paraId="5AFEC5A8" w14:textId="77777777" w:rsidR="004D422F" w:rsidRPr="00D418AD" w:rsidRDefault="004D422F" w:rsidP="004D422F">
      <w:pPr>
        <w:tabs>
          <w:tab w:val="left" w:pos="540"/>
        </w:tabs>
        <w:spacing w:before="200" w:after="20"/>
        <w:rPr>
          <w:rFonts w:ascii="Verdana" w:hAnsi="Verdana" w:cs="Verdana"/>
          <w:b/>
          <w:caps/>
          <w:sz w:val="20"/>
          <w:szCs w:val="20"/>
        </w:rPr>
      </w:pPr>
      <w:r w:rsidRPr="00D418AD">
        <w:rPr>
          <w:rFonts w:ascii="Verdana" w:hAnsi="Verdana" w:cs="Verdana"/>
          <w:b/>
          <w:caps/>
          <w:sz w:val="20"/>
          <w:szCs w:val="20"/>
        </w:rPr>
        <w:t>Awards &amp; Recognitions</w:t>
      </w:r>
      <w:r>
        <w:rPr>
          <w:rFonts w:ascii="Verdana" w:hAnsi="Verdana" w:cs="Verdana"/>
          <w:b/>
          <w:caps/>
          <w:sz w:val="20"/>
          <w:szCs w:val="20"/>
        </w:rPr>
        <w:t xml:space="preserve"> </w:t>
      </w:r>
      <w:r w:rsidRPr="00873632">
        <w:rPr>
          <w:rFonts w:ascii="Verdana" w:hAnsi="Verdana" w:cs="Verdana"/>
          <w:b/>
          <w:i/>
          <w:caps/>
          <w:sz w:val="20"/>
          <w:szCs w:val="20"/>
        </w:rPr>
        <w:t>(Continued)</w:t>
      </w:r>
    </w:p>
    <w:p w14:paraId="7AF19A7D" w14:textId="77777777" w:rsidR="00FF40C8" w:rsidRPr="00C520FA" w:rsidRDefault="00FF40C8" w:rsidP="004D422F">
      <w:pPr>
        <w:tabs>
          <w:tab w:val="left" w:pos="540"/>
          <w:tab w:val="left" w:pos="900"/>
        </w:tabs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Gold Axe Award, NAU, 4/2007</w:t>
      </w:r>
    </w:p>
    <w:p w14:paraId="21C0B329" w14:textId="77777777" w:rsidR="00FF40C8" w:rsidRPr="00C520FA" w:rsidRDefault="00FF40C8" w:rsidP="00FF40C8">
      <w:pPr>
        <w:numPr>
          <w:ilvl w:val="0"/>
          <w:numId w:val="21"/>
        </w:numPr>
        <w:tabs>
          <w:tab w:val="clear" w:pos="72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award given to seniors who have exhibited strong scholastic achievement and extracurricular/community involvement while at NAU.</w:t>
      </w:r>
    </w:p>
    <w:p w14:paraId="78A5E835" w14:textId="77777777" w:rsidR="00FF40C8" w:rsidRPr="00C520FA" w:rsidRDefault="00FF40C8" w:rsidP="00921943">
      <w:pPr>
        <w:tabs>
          <w:tab w:val="left" w:pos="540"/>
          <w:tab w:val="left" w:pos="900"/>
        </w:tabs>
        <w:spacing w:before="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Bayless Biology Scholarship, NAU, 4/2007</w:t>
      </w:r>
      <w:r>
        <w:rPr>
          <w:rFonts w:ascii="Verdana" w:hAnsi="Verdana" w:cs="Verdana"/>
          <w:sz w:val="20"/>
          <w:szCs w:val="20"/>
        </w:rPr>
        <w:t>. $250</w:t>
      </w:r>
    </w:p>
    <w:p w14:paraId="0FCA41ED" w14:textId="77777777" w:rsidR="00FF40C8" w:rsidRPr="00C520FA" w:rsidRDefault="00FF40C8" w:rsidP="00FF40C8">
      <w:pPr>
        <w:numPr>
          <w:ilvl w:val="1"/>
          <w:numId w:val="8"/>
        </w:numPr>
        <w:tabs>
          <w:tab w:val="clear" w:pos="144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departmental scholarship awarded for completing a significant research project that is in preparation for publication in a peer-reviewed journal and presentation at a national conference.</w:t>
      </w:r>
    </w:p>
    <w:p w14:paraId="5D4FE08F" w14:textId="77777777" w:rsidR="00FF40C8" w:rsidRPr="00C520FA" w:rsidRDefault="00FF40C8" w:rsidP="00873632">
      <w:pPr>
        <w:tabs>
          <w:tab w:val="left" w:pos="540"/>
          <w:tab w:val="left" w:pos="900"/>
        </w:tabs>
        <w:spacing w:before="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 Scholastic Award, NAU, 4/2007</w:t>
      </w:r>
      <w:r>
        <w:rPr>
          <w:rFonts w:ascii="Verdana" w:hAnsi="Verdana" w:cs="Verdana"/>
          <w:sz w:val="20"/>
          <w:szCs w:val="20"/>
        </w:rPr>
        <w:t>. $250</w:t>
      </w:r>
    </w:p>
    <w:p w14:paraId="5C66C861" w14:textId="77777777" w:rsidR="00FF40C8" w:rsidRPr="00C520FA" w:rsidRDefault="00FF40C8" w:rsidP="00FF40C8">
      <w:pPr>
        <w:numPr>
          <w:ilvl w:val="1"/>
          <w:numId w:val="8"/>
        </w:numPr>
        <w:tabs>
          <w:tab w:val="clear" w:pos="1440"/>
          <w:tab w:val="num" w:pos="540"/>
          <w:tab w:val="left" w:pos="720"/>
        </w:tabs>
        <w:ind w:left="720"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Biology Departmental award given to senior student with the highest GPA.</w:t>
      </w:r>
    </w:p>
    <w:p w14:paraId="6E2229CC" w14:textId="77777777" w:rsidR="00FF40C8" w:rsidRPr="00C520FA" w:rsidRDefault="00FF40C8" w:rsidP="00921943">
      <w:pPr>
        <w:tabs>
          <w:tab w:val="left" w:pos="540"/>
        </w:tabs>
        <w:spacing w:before="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Senior Scholar Award, NAU, 4/2007</w:t>
      </w:r>
      <w:r>
        <w:rPr>
          <w:rFonts w:ascii="Verdana" w:hAnsi="Verdana" w:cs="Verdana"/>
          <w:sz w:val="20"/>
          <w:szCs w:val="20"/>
        </w:rPr>
        <w:t>. $250</w:t>
      </w:r>
    </w:p>
    <w:p w14:paraId="2FAA5AEA" w14:textId="77777777"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Chemistry departmental award given to a senior student with strong scholastic achievement who has made a significant contribution to the Chemistry Department.</w:t>
      </w:r>
    </w:p>
    <w:p w14:paraId="356E9AC0" w14:textId="77777777" w:rsidR="00FF40C8" w:rsidRPr="00C520FA" w:rsidRDefault="00FF40C8" w:rsidP="00921943">
      <w:pPr>
        <w:tabs>
          <w:tab w:val="left" w:pos="54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Raymond Scoutmaster Scholarship, NAU, 4/2006</w:t>
      </w:r>
      <w:r>
        <w:rPr>
          <w:rFonts w:ascii="Verdana" w:hAnsi="Verdana" w:cs="Verdana"/>
          <w:sz w:val="20"/>
          <w:szCs w:val="20"/>
        </w:rPr>
        <w:t>. $500</w:t>
      </w:r>
    </w:p>
    <w:p w14:paraId="6F33861F" w14:textId="77777777"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University-wide scholarship given to an NAU student who is active with the Boy Scouts of America.</w:t>
      </w:r>
    </w:p>
    <w:p w14:paraId="26AD5351" w14:textId="77777777" w:rsidR="00FF40C8" w:rsidRPr="00C520FA" w:rsidRDefault="00FF40C8" w:rsidP="00921943">
      <w:pPr>
        <w:tabs>
          <w:tab w:val="left" w:pos="54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Kirk Smith Scholarship, NAU, 4/2005</w:t>
      </w:r>
      <w:r>
        <w:rPr>
          <w:rFonts w:ascii="Verdana" w:hAnsi="Verdana" w:cs="Verdana"/>
          <w:sz w:val="20"/>
          <w:szCs w:val="20"/>
        </w:rPr>
        <w:t>. $500</w:t>
      </w:r>
    </w:p>
    <w:p w14:paraId="62620E3C" w14:textId="77777777"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Awarded by the Ecological Restoration Institute to outstanding Undergraduate Research Assistants.</w:t>
      </w:r>
    </w:p>
    <w:p w14:paraId="66C8FC65" w14:textId="77777777" w:rsidR="00FF40C8" w:rsidRPr="00C520FA" w:rsidRDefault="00FF40C8" w:rsidP="00921943">
      <w:pPr>
        <w:tabs>
          <w:tab w:val="left" w:pos="540"/>
          <w:tab w:val="left" w:pos="72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Provost’s Scholarship, NAU, 8/2003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5/2007</w:t>
      </w:r>
      <w:r>
        <w:rPr>
          <w:rFonts w:ascii="Verdana" w:hAnsi="Verdana" w:cs="Verdana"/>
          <w:sz w:val="20"/>
          <w:szCs w:val="20"/>
        </w:rPr>
        <w:t>. Officially ~$50,000</w:t>
      </w:r>
    </w:p>
    <w:p w14:paraId="47879E69" w14:textId="77777777"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Four-year scholarship awarded to NAU students who graduated in the top two percent of their high school classes.</w:t>
      </w:r>
    </w:p>
    <w:p w14:paraId="38D4F551" w14:textId="77777777" w:rsidR="00FF40C8" w:rsidRPr="00C520FA" w:rsidRDefault="00FF40C8" w:rsidP="00921943">
      <w:pPr>
        <w:tabs>
          <w:tab w:val="left" w:pos="54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Exchange Club Chapter and Regional Scholarships, 5/2003 and 7/2003</w:t>
      </w:r>
      <w:r>
        <w:rPr>
          <w:rFonts w:ascii="Verdana" w:hAnsi="Verdana" w:cs="Verdana"/>
          <w:sz w:val="20"/>
          <w:szCs w:val="20"/>
        </w:rPr>
        <w:t>. $3,000 total</w:t>
      </w:r>
    </w:p>
    <w:p w14:paraId="5CD3EFBA" w14:textId="77777777" w:rsidR="00FF40C8" w:rsidRPr="00C520FA" w:rsidRDefault="00FF40C8" w:rsidP="00FF40C8">
      <w:pPr>
        <w:numPr>
          <w:ilvl w:val="2"/>
          <w:numId w:val="8"/>
        </w:numPr>
        <w:tabs>
          <w:tab w:val="clear" w:pos="63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Scholarship given to the winner of chapter and region-wide essay competition on American patriotism.</w:t>
      </w:r>
    </w:p>
    <w:p w14:paraId="49A0A177" w14:textId="77777777" w:rsidR="00FF40C8" w:rsidRPr="00C520FA" w:rsidRDefault="00FF40C8" w:rsidP="00921943">
      <w:pPr>
        <w:tabs>
          <w:tab w:val="left" w:pos="54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First place in Aquatics section, Canon International E</w:t>
      </w:r>
      <w:r>
        <w:rPr>
          <w:rFonts w:ascii="Verdana" w:hAnsi="Verdana" w:cs="Verdana"/>
          <w:sz w:val="20"/>
          <w:szCs w:val="20"/>
        </w:rPr>
        <w:t>nvirothon, Frederick, MD, 7/2003</w:t>
      </w:r>
    </w:p>
    <w:p w14:paraId="325F257A" w14:textId="77777777" w:rsidR="00FF40C8" w:rsidRPr="00C520FA" w:rsidRDefault="00FF40C8" w:rsidP="00FF40C8">
      <w:pPr>
        <w:numPr>
          <w:ilvl w:val="3"/>
          <w:numId w:val="8"/>
        </w:numPr>
        <w:tabs>
          <w:tab w:val="clear" w:pos="2880"/>
          <w:tab w:val="left" w:pos="540"/>
          <w:tab w:val="num" w:pos="720"/>
        </w:tabs>
        <w:ind w:left="450" w:hanging="18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Served as captain of five-person team; competition involved field and written tests.</w:t>
      </w:r>
    </w:p>
    <w:p w14:paraId="072D8B98" w14:textId="77777777" w:rsidR="00FF40C8" w:rsidRPr="00C520FA" w:rsidRDefault="00FF40C8" w:rsidP="00921943">
      <w:pPr>
        <w:tabs>
          <w:tab w:val="left" w:pos="540"/>
        </w:tabs>
        <w:spacing w:before="60"/>
        <w:ind w:left="360" w:hanging="3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State Champions, Arizona Envirothon, Casa Grande, AZ, 4/2003</w:t>
      </w:r>
    </w:p>
    <w:p w14:paraId="79510AA0" w14:textId="77777777" w:rsidR="00FF40C8" w:rsidRPr="00182F1F" w:rsidRDefault="00FF40C8" w:rsidP="00FF40C8">
      <w:pPr>
        <w:numPr>
          <w:ilvl w:val="0"/>
          <w:numId w:val="35"/>
        </w:numPr>
        <w:tabs>
          <w:tab w:val="left" w:pos="540"/>
        </w:tabs>
        <w:ind w:left="540" w:hanging="270"/>
        <w:rPr>
          <w:rFonts w:ascii="Verdana" w:hAnsi="Verdana" w:cs="Verdana"/>
          <w:b/>
          <w:bCs/>
          <w:cap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Won all-around competition and individual competitions in aquatics, forestry, soils, wildlife, and agriculture involving field, written, and oral tests</w:t>
      </w:r>
    </w:p>
    <w:p w14:paraId="3511961C" w14:textId="77777777" w:rsidR="00FF40C8" w:rsidRDefault="00FF40C8" w:rsidP="00921943">
      <w:pPr>
        <w:tabs>
          <w:tab w:val="left" w:pos="540"/>
        </w:tabs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Eagle Scout, Boy Scout Troop 7031, Flagstaff, AZ, 10/2001</w:t>
      </w:r>
    </w:p>
    <w:p w14:paraId="7EB87EEB" w14:textId="77777777" w:rsidR="000F7B2A" w:rsidRPr="002340AD" w:rsidRDefault="00FF40C8" w:rsidP="002340AD">
      <w:pPr>
        <w:numPr>
          <w:ilvl w:val="0"/>
          <w:numId w:val="35"/>
        </w:numPr>
        <w:tabs>
          <w:tab w:val="left" w:pos="540"/>
        </w:tabs>
        <w:ind w:left="540" w:hanging="270"/>
        <w:rPr>
          <w:rFonts w:ascii="Verdana" w:hAnsi="Verdana" w:cs="Verdana"/>
          <w:b/>
          <w:bCs/>
          <w:cap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For final service project put up signs in national forest describing restoration efforts</w:t>
      </w:r>
    </w:p>
    <w:p w14:paraId="06E9F9E8" w14:textId="77777777" w:rsidR="0021673C" w:rsidRPr="00C520FA" w:rsidRDefault="0021673C" w:rsidP="00AD0A74">
      <w:pPr>
        <w:spacing w:before="200" w:after="20"/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PROFESSIONAL SERVICE</w:t>
      </w:r>
      <w:r w:rsidR="00C9008E">
        <w:rPr>
          <w:rFonts w:ascii="Verdana" w:hAnsi="Verdana" w:cs="Verdana"/>
          <w:b/>
          <w:sz w:val="20"/>
          <w:szCs w:val="20"/>
        </w:rPr>
        <w:t xml:space="preserve"> &amp; SYNERGISTIC ACTIVITIES</w:t>
      </w:r>
    </w:p>
    <w:p w14:paraId="5924E88F" w14:textId="77777777" w:rsidR="006708A4" w:rsidRPr="00A93767" w:rsidRDefault="006708A4" w:rsidP="00921943">
      <w:pPr>
        <w:ind w:left="270" w:hanging="270"/>
        <w:rPr>
          <w:rFonts w:ascii="Verdana" w:hAnsi="Verdana" w:cs="Verdana"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  <w:u w:val="single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</w:t>
      </w:r>
      <w:r w:rsidR="00AD0A74">
        <w:rPr>
          <w:rFonts w:ascii="Verdana" w:hAnsi="Verdana" w:cs="Verdana"/>
          <w:sz w:val="20"/>
          <w:szCs w:val="20"/>
        </w:rPr>
        <w:t>.</w:t>
      </w:r>
    </w:p>
    <w:p w14:paraId="77FAA763" w14:textId="77777777" w:rsidR="006708A4" w:rsidRPr="006708A4" w:rsidRDefault="006708A4" w:rsidP="006708A4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6708A4">
        <w:rPr>
          <w:rFonts w:ascii="Verdana" w:hAnsi="Verdana" w:cs="Verdana"/>
          <w:sz w:val="20"/>
          <w:szCs w:val="20"/>
        </w:rPr>
        <w:t>Represented Curriculum graduate students</w:t>
      </w:r>
      <w:r>
        <w:rPr>
          <w:rFonts w:ascii="Verdana" w:hAnsi="Verdana" w:cs="Verdana"/>
          <w:sz w:val="20"/>
          <w:szCs w:val="20"/>
        </w:rPr>
        <w:t xml:space="preserve"> in matters of Curriculum administration.</w:t>
      </w:r>
    </w:p>
    <w:p w14:paraId="65F48151" w14:textId="77777777" w:rsidR="00FA26FB" w:rsidRDefault="00FA26FB" w:rsidP="0092194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D0A74">
        <w:rPr>
          <w:rFonts w:ascii="Verdana" w:hAnsi="Verdana" w:cs="Verdana"/>
          <w:sz w:val="20"/>
          <w:szCs w:val="20"/>
        </w:rPr>
        <w:t>Pres.</w:t>
      </w:r>
    </w:p>
    <w:p w14:paraId="7011E01B" w14:textId="77777777" w:rsidR="00FA26FB" w:rsidRPr="00FA26FB" w:rsidRDefault="00FA26FB" w:rsidP="00FA26FB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Solicited, reviewed, and awarded funds for undergraduates to attend annual conference.</w:t>
      </w:r>
    </w:p>
    <w:p w14:paraId="78CF6A49" w14:textId="77777777" w:rsidR="00FA26FB" w:rsidRDefault="00FA26FB" w:rsidP="0092194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Undergraduate “Instars”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</w:p>
    <w:p w14:paraId="482D63BC" w14:textId="77777777" w:rsidR="00FA26FB" w:rsidRPr="00FA26FB" w:rsidRDefault="00FA26FB" w:rsidP="00FA26FB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Mentored undergraduates from underrepresented groups at annual conference.</w:t>
      </w:r>
    </w:p>
    <w:p w14:paraId="10580ED2" w14:textId="77777777" w:rsidR="000A4E24" w:rsidRDefault="000A4E24" w:rsidP="0092194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Seminar Search Committee</w:t>
      </w:r>
      <w:r>
        <w:rPr>
          <w:rFonts w:ascii="Verdana" w:hAnsi="Verdana" w:cs="Verdana"/>
          <w:sz w:val="20"/>
          <w:szCs w:val="20"/>
        </w:rPr>
        <w:t>.</w:t>
      </w:r>
      <w:r w:rsidR="005162FC" w:rsidRPr="00C520FA">
        <w:rPr>
          <w:rFonts w:ascii="Verdana" w:hAnsi="Verdana" w:cs="Verdana"/>
          <w:sz w:val="20"/>
          <w:szCs w:val="20"/>
        </w:rPr>
        <w:t xml:space="preserve"> UNC C</w:t>
      </w:r>
      <w:r>
        <w:rPr>
          <w:rFonts w:ascii="Verdana" w:hAnsi="Verdana" w:cs="Verdana"/>
          <w:sz w:val="20"/>
          <w:szCs w:val="20"/>
        </w:rPr>
        <w:t>urriculum for the Environment &amp; Ecology</w:t>
      </w:r>
    </w:p>
    <w:p w14:paraId="1D3D5ADE" w14:textId="77777777" w:rsidR="005162FC" w:rsidRDefault="00AF7F0F" w:rsidP="000A4E24">
      <w:pPr>
        <w:ind w:left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Chair 2011</w:t>
      </w:r>
      <w:r w:rsidR="00A50C84">
        <w:rPr>
          <w:rFonts w:ascii="Verdana" w:hAnsi="Verdana" w:cs="Verdana"/>
          <w:sz w:val="20"/>
          <w:szCs w:val="20"/>
        </w:rPr>
        <w:t>–</w:t>
      </w:r>
      <w:r w:rsidR="00FA26FB">
        <w:rPr>
          <w:rFonts w:ascii="Verdana" w:hAnsi="Verdana" w:cs="Verdana"/>
          <w:sz w:val="20"/>
          <w:szCs w:val="20"/>
        </w:rPr>
        <w:t>2012</w:t>
      </w:r>
      <w:r w:rsidR="00EA45E0">
        <w:rPr>
          <w:rFonts w:ascii="Verdana" w:hAnsi="Verdana" w:cs="Verdana"/>
          <w:sz w:val="20"/>
          <w:szCs w:val="20"/>
        </w:rPr>
        <w:t>; Member 2008</w:t>
      </w:r>
      <w:r w:rsidR="00A50C84">
        <w:rPr>
          <w:rFonts w:ascii="Verdana" w:hAnsi="Verdana" w:cs="Verdana"/>
          <w:sz w:val="20"/>
          <w:szCs w:val="20"/>
        </w:rPr>
        <w:t>–</w:t>
      </w:r>
      <w:r w:rsidR="00EA45E0">
        <w:rPr>
          <w:rFonts w:ascii="Verdana" w:hAnsi="Verdana" w:cs="Verdana"/>
          <w:sz w:val="20"/>
          <w:szCs w:val="20"/>
        </w:rPr>
        <w:t>2009, 2010</w:t>
      </w:r>
      <w:r w:rsidR="00A50C84">
        <w:rPr>
          <w:rFonts w:ascii="Verdana" w:hAnsi="Verdana" w:cs="Verdana"/>
          <w:sz w:val="20"/>
          <w:szCs w:val="20"/>
        </w:rPr>
        <w:t>–</w:t>
      </w:r>
      <w:r w:rsidR="00EA45E0">
        <w:rPr>
          <w:rFonts w:ascii="Verdana" w:hAnsi="Verdana" w:cs="Verdana"/>
          <w:sz w:val="20"/>
          <w:szCs w:val="20"/>
        </w:rPr>
        <w:t>2011</w:t>
      </w:r>
    </w:p>
    <w:p w14:paraId="55D3C28D" w14:textId="77777777" w:rsidR="006E7C0E" w:rsidRPr="006E7C0E" w:rsidRDefault="006E7C0E" w:rsidP="006E7C0E">
      <w:pPr>
        <w:numPr>
          <w:ilvl w:val="0"/>
          <w:numId w:val="25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Invited, coordinated, and hosted speakers for weekly seminar program.</w:t>
      </w:r>
    </w:p>
    <w:p w14:paraId="37DB7523" w14:textId="77777777" w:rsidR="006708A4" w:rsidRDefault="006708A4" w:rsidP="0092194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Faculty Search Committee.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 w:rsidR="00FA26FB">
        <w:rPr>
          <w:rFonts w:ascii="Verdana" w:hAnsi="Verdana" w:cs="Verdana"/>
          <w:sz w:val="20"/>
          <w:szCs w:val="20"/>
        </w:rPr>
        <w:t>2012</w:t>
      </w:r>
    </w:p>
    <w:p w14:paraId="7929985A" w14:textId="77777777" w:rsidR="006708A4" w:rsidRDefault="006708A4" w:rsidP="00921943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Graduate student representative in search committee for environmental faculty.</w:t>
      </w:r>
    </w:p>
    <w:p w14:paraId="4BC6B054" w14:textId="77777777" w:rsidR="005162FC" w:rsidRDefault="000A4E24" w:rsidP="00921943">
      <w:pPr>
        <w:spacing w:before="6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Graduate Research Consultant.</w:t>
      </w:r>
      <w:r w:rsidR="005162FC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20675544" w14:textId="77777777" w:rsidR="006708A4" w:rsidRDefault="006708A4" w:rsidP="006708A4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Provided research design, lab, field, and writing assistance to undergraduate capstone class.</w:t>
      </w:r>
    </w:p>
    <w:p w14:paraId="373EE7DF" w14:textId="77777777" w:rsidR="004D422F" w:rsidRPr="00873632" w:rsidRDefault="004D422F" w:rsidP="004D422F">
      <w:pPr>
        <w:spacing w:before="200" w:after="20"/>
        <w:rPr>
          <w:rFonts w:ascii="Verdana" w:hAnsi="Verdana" w:cs="Verdana"/>
          <w:b/>
          <w:sz w:val="20"/>
          <w:szCs w:val="20"/>
        </w:rPr>
      </w:pPr>
      <w:r w:rsidRPr="00C520FA">
        <w:rPr>
          <w:rFonts w:ascii="Verdana" w:hAnsi="Verdana" w:cs="Verdana"/>
          <w:b/>
          <w:sz w:val="20"/>
          <w:szCs w:val="20"/>
        </w:rPr>
        <w:t>PROFESSIONAL SERVICE</w:t>
      </w:r>
      <w:r>
        <w:rPr>
          <w:rFonts w:ascii="Verdana" w:hAnsi="Verdana" w:cs="Verdana"/>
          <w:b/>
          <w:sz w:val="20"/>
          <w:szCs w:val="20"/>
        </w:rPr>
        <w:t xml:space="preserve"> &amp; SYNERGISTIC ACTIVITIES </w:t>
      </w:r>
      <w:r>
        <w:rPr>
          <w:rFonts w:ascii="Verdana" w:hAnsi="Verdana" w:cs="Verdana"/>
          <w:b/>
          <w:i/>
          <w:sz w:val="20"/>
          <w:szCs w:val="20"/>
        </w:rPr>
        <w:t>(CONTINUED)</w:t>
      </w:r>
    </w:p>
    <w:p w14:paraId="03522B82" w14:textId="77777777" w:rsidR="004D422F" w:rsidRDefault="004D422F" w:rsidP="004D422F">
      <w:pPr>
        <w:ind w:left="270" w:hanging="27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Peer-reviewer</w:t>
      </w:r>
      <w:r>
        <w:rPr>
          <w:rFonts w:ascii="Verdana" w:hAnsi="Verdana" w:cs="Verdana"/>
          <w:sz w:val="20"/>
          <w:szCs w:val="20"/>
        </w:rPr>
        <w:t>. (</w:t>
      </w:r>
      <w:r>
        <w:rPr>
          <w:rFonts w:ascii="Calibri" w:hAnsi="Calibri" w:cs="Calibri"/>
          <w:sz w:val="20"/>
          <w:szCs w:val="20"/>
        </w:rPr>
        <w:t>≥</w:t>
      </w:r>
      <w:r>
        <w:rPr>
          <w:rFonts w:ascii="Verdana" w:hAnsi="Verdana" w:cs="Verdana"/>
          <w:sz w:val="20"/>
          <w:szCs w:val="20"/>
        </w:rPr>
        <w:t>1 each)</w:t>
      </w:r>
    </w:p>
    <w:p w14:paraId="025BD75F" w14:textId="77777777" w:rsidR="004D422F" w:rsidRDefault="004D422F" w:rsidP="004D422F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Ecology, Canadian Journal of Fisheries &amp; Aquatic Sciences, Limnology &amp; Oceanography: Fluids &amp; Environments, River Research &amp; Applications, Restoration Ecology, Journal of the American Water Resources Association, Water Resources Research </w:t>
      </w:r>
    </w:p>
    <w:p w14:paraId="18621362" w14:textId="77777777" w:rsidR="004D422F" w:rsidRDefault="004D422F" w:rsidP="004D422F">
      <w:pPr>
        <w:spacing w:before="6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Author English Help Volunteer</w:t>
      </w:r>
      <w:r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Ecologic</w:t>
      </w:r>
      <w:r>
        <w:rPr>
          <w:rFonts w:ascii="Verdana" w:hAnsi="Verdana" w:cs="Verdana"/>
          <w:sz w:val="20"/>
          <w:szCs w:val="20"/>
        </w:rPr>
        <w:t xml:space="preserve">al Society of America, </w:t>
      </w:r>
      <w:r w:rsidRPr="00C520FA">
        <w:rPr>
          <w:rFonts w:ascii="Verdana" w:hAnsi="Verdana" w:cs="Verdana"/>
          <w:sz w:val="20"/>
          <w:szCs w:val="20"/>
        </w:rPr>
        <w:t>2006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14:paraId="058E661A" w14:textId="77777777" w:rsidR="004D422F" w:rsidRPr="006E7C0E" w:rsidRDefault="004D422F" w:rsidP="004D422F">
      <w:pPr>
        <w:numPr>
          <w:ilvl w:val="0"/>
          <w:numId w:val="25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Assisted</w:t>
      </w:r>
      <w:r w:rsidRPr="00C520FA">
        <w:rPr>
          <w:rFonts w:ascii="Verdana" w:hAnsi="Verdana" w:cs="Verdana"/>
          <w:sz w:val="20"/>
          <w:szCs w:val="20"/>
        </w:rPr>
        <w:t xml:space="preserve"> international ecologists with improving the English grammar and fluidity of their manuscripts prior to submission for peer-review.</w:t>
      </w:r>
    </w:p>
    <w:p w14:paraId="42EF9495" w14:textId="77777777" w:rsidR="007F6BFD" w:rsidRDefault="007F6BFD" w:rsidP="004D422F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Aquatic ecology expert</w:t>
      </w:r>
      <w:r>
        <w:rPr>
          <w:rFonts w:ascii="Verdana" w:hAnsi="Verdana" w:cs="Verdana"/>
          <w:sz w:val="20"/>
          <w:szCs w:val="20"/>
        </w:rPr>
        <w:t>. Durham Museum of Life &amp; Scie</w:t>
      </w:r>
      <w:r w:rsidR="00FA26FB">
        <w:rPr>
          <w:rFonts w:ascii="Verdana" w:hAnsi="Verdana" w:cs="Verdana"/>
          <w:sz w:val="20"/>
          <w:szCs w:val="20"/>
        </w:rPr>
        <w:t>nce, 2012</w:t>
      </w:r>
    </w:p>
    <w:p w14:paraId="7C23F50E" w14:textId="77777777" w:rsidR="007F6BFD" w:rsidRPr="007F6BFD" w:rsidRDefault="007F6BFD" w:rsidP="007F6BFD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Advised staff on development of an aquatic ecology educational curriculum.</w:t>
      </w:r>
    </w:p>
    <w:p w14:paraId="0A7D1B6A" w14:textId="77777777" w:rsidR="003841EC" w:rsidRDefault="00873632" w:rsidP="004D422F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 xml:space="preserve"> </w:t>
      </w:r>
      <w:r w:rsidR="003841EC">
        <w:rPr>
          <w:rFonts w:ascii="Verdana" w:hAnsi="Verdana" w:cs="Verdana"/>
          <w:sz w:val="20"/>
          <w:szCs w:val="20"/>
          <w:u w:val="single"/>
        </w:rPr>
        <w:t>“Water Bug Expert” Volunteer</w:t>
      </w:r>
      <w:r w:rsidR="003841EC">
        <w:rPr>
          <w:rFonts w:ascii="Verdana" w:hAnsi="Verdana" w:cs="Verdana"/>
          <w:sz w:val="20"/>
          <w:szCs w:val="20"/>
        </w:rPr>
        <w:t>. North Carolina Division of Water Quality, 2010–Present.</w:t>
      </w:r>
    </w:p>
    <w:p w14:paraId="7C9178C3" w14:textId="77777777" w:rsidR="003841EC" w:rsidRPr="003841EC" w:rsidRDefault="003841EC" w:rsidP="003841EC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Gave hands-on presentations at NC Museum of Natural Science “BugFest” and NC State Fair.</w:t>
      </w:r>
    </w:p>
    <w:p w14:paraId="73D2C713" w14:textId="77777777" w:rsidR="00996E5B" w:rsidRDefault="00996E5B" w:rsidP="00921943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  <w:u w:val="single"/>
        </w:rPr>
        <w:t>Virtual Science Fair Mentor</w:t>
      </w:r>
      <w:r w:rsidR="00FA26FB">
        <w:rPr>
          <w:rFonts w:ascii="Verdana" w:hAnsi="Verdana" w:cs="Verdana"/>
          <w:sz w:val="20"/>
          <w:szCs w:val="20"/>
        </w:rPr>
        <w:t>. Ravenscroft School, 2011–2012</w:t>
      </w:r>
    </w:p>
    <w:p w14:paraId="782C1604" w14:textId="77777777" w:rsidR="00996E5B" w:rsidRPr="00996E5B" w:rsidRDefault="00996E5B" w:rsidP="00996E5B">
      <w:pPr>
        <w:numPr>
          <w:ilvl w:val="1"/>
          <w:numId w:val="8"/>
        </w:numPr>
        <w:tabs>
          <w:tab w:val="clear" w:pos="144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Provided scientific advice and project reviews for high school online science fair.</w:t>
      </w:r>
    </w:p>
    <w:p w14:paraId="4E5589DE" w14:textId="77777777" w:rsidR="00D77B8B" w:rsidRDefault="00873632" w:rsidP="00921943">
      <w:pPr>
        <w:spacing w:before="6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 xml:space="preserve"> </w:t>
      </w:r>
      <w:r w:rsidR="005162FC" w:rsidRPr="000A4E24">
        <w:rPr>
          <w:rFonts w:ascii="Verdana" w:hAnsi="Verdana" w:cs="Verdana"/>
          <w:sz w:val="20"/>
          <w:szCs w:val="20"/>
          <w:u w:val="single"/>
        </w:rPr>
        <w:t>“Expert Scientist” Guest</w:t>
      </w:r>
      <w:r w:rsidR="000A4E24">
        <w:rPr>
          <w:rFonts w:ascii="Verdana" w:hAnsi="Verdana" w:cs="Verdana"/>
          <w:sz w:val="20"/>
          <w:szCs w:val="20"/>
        </w:rPr>
        <w:t>.</w:t>
      </w:r>
      <w:r w:rsidR="00D77B8B">
        <w:rPr>
          <w:rFonts w:ascii="Verdana" w:hAnsi="Verdana" w:cs="Verdana"/>
          <w:sz w:val="20"/>
          <w:szCs w:val="20"/>
        </w:rPr>
        <w:t xml:space="preserve"> Chapel Hill/Carrboro City Schools, 2009</w:t>
      </w:r>
      <w:r w:rsidR="00A50C84">
        <w:rPr>
          <w:rFonts w:ascii="Verdana" w:hAnsi="Verdana" w:cs="Verdana"/>
          <w:sz w:val="20"/>
          <w:szCs w:val="20"/>
        </w:rPr>
        <w:t>–</w:t>
      </w:r>
      <w:r w:rsidR="00860210">
        <w:rPr>
          <w:rFonts w:ascii="Verdana" w:hAnsi="Verdana" w:cs="Verdana"/>
          <w:sz w:val="20"/>
          <w:szCs w:val="20"/>
        </w:rPr>
        <w:t>2010</w:t>
      </w:r>
    </w:p>
    <w:p w14:paraId="4296F193" w14:textId="77777777" w:rsidR="006E7C0E" w:rsidRPr="006E7C0E" w:rsidRDefault="006E7C0E" w:rsidP="005162FC">
      <w:pPr>
        <w:numPr>
          <w:ilvl w:val="0"/>
          <w:numId w:val="36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Gave lectures and demonstrations on science to </w:t>
      </w:r>
      <w:r w:rsidR="005731DE">
        <w:rPr>
          <w:rFonts w:ascii="Verdana" w:hAnsi="Verdana" w:cs="Verdana"/>
          <w:sz w:val="20"/>
          <w:szCs w:val="20"/>
        </w:rPr>
        <w:t>schoolchildren</w:t>
      </w:r>
      <w:r>
        <w:rPr>
          <w:rFonts w:ascii="Verdana" w:hAnsi="Verdana" w:cs="Verdana"/>
          <w:sz w:val="20"/>
          <w:szCs w:val="20"/>
        </w:rPr>
        <w:t>.</w:t>
      </w:r>
    </w:p>
    <w:p w14:paraId="33BE6BC5" w14:textId="77777777" w:rsidR="00AF7F0F" w:rsidRDefault="00AF7F0F" w:rsidP="0092194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Science Volunteer at public events</w:t>
      </w:r>
      <w:r w:rsidR="000A4E24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</w:t>
      </w:r>
      <w:r w:rsidR="007F6BFD">
        <w:rPr>
          <w:rFonts w:ascii="Verdana" w:hAnsi="Verdana" w:cs="Verdana"/>
          <w:sz w:val="20"/>
          <w:szCs w:val="20"/>
        </w:rPr>
        <w:t xml:space="preserve">NC Museum of Natural Sciences, </w:t>
      </w:r>
      <w:r>
        <w:rPr>
          <w:rFonts w:ascii="Verdana" w:hAnsi="Verdana" w:cs="Verdana"/>
          <w:sz w:val="20"/>
          <w:szCs w:val="20"/>
        </w:rPr>
        <w:t>NC Department of Water Quality, 2010</w:t>
      </w:r>
      <w:r w:rsidR="00A50C84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present</w:t>
      </w:r>
    </w:p>
    <w:p w14:paraId="2B393677" w14:textId="77777777" w:rsidR="007F6BFD" w:rsidRPr="007F6BFD" w:rsidRDefault="006E7C0E" w:rsidP="007F6BFD">
      <w:pPr>
        <w:numPr>
          <w:ilvl w:val="0"/>
          <w:numId w:val="35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Gave invertebrate, fish</w:t>
      </w:r>
      <w:r w:rsidR="007F6BFD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and water quality demonstrations for the public</w:t>
      </w:r>
    </w:p>
    <w:p w14:paraId="4CEB3B29" w14:textId="77777777" w:rsidR="00C9008E" w:rsidRDefault="000A4E24" w:rsidP="00921943">
      <w:pPr>
        <w:spacing w:before="60"/>
        <w:ind w:left="720" w:hanging="72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Chapter President &amp; VP</w:t>
      </w:r>
      <w:r>
        <w:rPr>
          <w:rFonts w:ascii="Verdana" w:hAnsi="Verdana" w:cs="Verdana"/>
          <w:sz w:val="20"/>
          <w:szCs w:val="20"/>
        </w:rPr>
        <w:t>.</w:t>
      </w:r>
      <w:r w:rsidR="00C9008E">
        <w:rPr>
          <w:rFonts w:ascii="Verdana" w:hAnsi="Verdana" w:cs="Verdana"/>
          <w:sz w:val="20"/>
          <w:szCs w:val="20"/>
        </w:rPr>
        <w:t xml:space="preserve"> Student Affiliates of the Ameri</w:t>
      </w:r>
      <w:r w:rsidR="000940C1">
        <w:rPr>
          <w:rFonts w:ascii="Verdana" w:hAnsi="Verdana" w:cs="Verdana"/>
          <w:sz w:val="20"/>
          <w:szCs w:val="20"/>
        </w:rPr>
        <w:t>can Chemical Society, 2004</w:t>
      </w:r>
      <w:r w:rsidR="00A50C84">
        <w:rPr>
          <w:rFonts w:ascii="Verdana" w:hAnsi="Verdana" w:cs="Verdana"/>
          <w:sz w:val="20"/>
          <w:szCs w:val="20"/>
        </w:rPr>
        <w:t>–</w:t>
      </w:r>
      <w:r w:rsidR="000940C1">
        <w:rPr>
          <w:rFonts w:ascii="Verdana" w:hAnsi="Verdana" w:cs="Verdana"/>
          <w:sz w:val="20"/>
          <w:szCs w:val="20"/>
        </w:rPr>
        <w:t>2007</w:t>
      </w:r>
    </w:p>
    <w:p w14:paraId="77497C1E" w14:textId="77777777" w:rsidR="006E7C0E" w:rsidRPr="006E7C0E" w:rsidRDefault="006E7C0E" w:rsidP="006E7C0E">
      <w:pPr>
        <w:numPr>
          <w:ilvl w:val="0"/>
          <w:numId w:val="8"/>
        </w:numPr>
        <w:tabs>
          <w:tab w:val="clear" w:pos="720"/>
          <w:tab w:val="num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Organized meetings and recruitment, planned service activities and professional development opportunities, 2003</w:t>
      </w:r>
      <w:r w:rsidR="00A50C84">
        <w:rPr>
          <w:rFonts w:ascii="Verdana" w:hAnsi="Verdana" w:cs="Verdana"/>
          <w:sz w:val="20"/>
          <w:szCs w:val="20"/>
        </w:rPr>
        <w:t>–</w:t>
      </w:r>
      <w:r w:rsidR="00FA26FB">
        <w:rPr>
          <w:rFonts w:ascii="Verdana" w:hAnsi="Verdana" w:cs="Verdana"/>
          <w:sz w:val="20"/>
          <w:szCs w:val="20"/>
        </w:rPr>
        <w:t>2007</w:t>
      </w:r>
    </w:p>
    <w:p w14:paraId="592B7E23" w14:textId="77777777" w:rsidR="003E6EC6" w:rsidRDefault="000F45F8" w:rsidP="00921943">
      <w:pPr>
        <w:spacing w:before="6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Assistant Scoutmas</w:t>
      </w:r>
      <w:r w:rsidR="000A4E24" w:rsidRPr="000A4E24">
        <w:rPr>
          <w:rFonts w:ascii="Verdana" w:hAnsi="Verdana" w:cs="Verdana"/>
          <w:sz w:val="20"/>
          <w:szCs w:val="20"/>
          <w:u w:val="single"/>
        </w:rPr>
        <w:t>ter</w:t>
      </w:r>
      <w:r w:rsidR="000A4E24"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 w:rsidR="00C9008E">
        <w:rPr>
          <w:rFonts w:ascii="Verdana" w:hAnsi="Verdana" w:cs="Verdana"/>
          <w:sz w:val="20"/>
          <w:szCs w:val="20"/>
        </w:rPr>
        <w:t>Boy Scouts of America</w:t>
      </w:r>
      <w:r w:rsidR="000A4E24">
        <w:rPr>
          <w:rFonts w:ascii="Verdana" w:hAnsi="Verdana" w:cs="Verdana"/>
          <w:sz w:val="20"/>
          <w:szCs w:val="20"/>
        </w:rPr>
        <w:t xml:space="preserve"> Troop 7031</w:t>
      </w:r>
      <w:r w:rsidR="003E6EC6" w:rsidRPr="00C520FA">
        <w:rPr>
          <w:rFonts w:ascii="Verdana" w:hAnsi="Verdana" w:cs="Verdana"/>
          <w:sz w:val="20"/>
          <w:szCs w:val="20"/>
        </w:rPr>
        <w:t xml:space="preserve">, </w:t>
      </w:r>
      <w:r w:rsidR="00C9008E">
        <w:rPr>
          <w:rFonts w:ascii="Verdana" w:hAnsi="Verdana" w:cs="Verdana"/>
          <w:sz w:val="20"/>
          <w:szCs w:val="20"/>
        </w:rPr>
        <w:t>2003</w:t>
      </w:r>
      <w:r w:rsidR="00A50C84">
        <w:rPr>
          <w:rFonts w:ascii="Verdana" w:hAnsi="Verdana" w:cs="Verdana"/>
          <w:sz w:val="20"/>
          <w:szCs w:val="20"/>
        </w:rPr>
        <w:t>–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14:paraId="7492ECA3" w14:textId="77777777" w:rsidR="006E7C0E" w:rsidRPr="006E7C0E" w:rsidRDefault="006E7C0E" w:rsidP="000F45F8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Mentored and instructed scouts in outdoor skills and character building. </w:t>
      </w:r>
    </w:p>
    <w:p w14:paraId="438D26F2" w14:textId="77777777" w:rsidR="003E6EC6" w:rsidRDefault="000A4E24" w:rsidP="00921943">
      <w:pPr>
        <w:spacing w:before="6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Coordinator</w:t>
      </w:r>
      <w:r>
        <w:rPr>
          <w:rFonts w:ascii="Verdana" w:hAnsi="Verdana" w:cs="Verdana"/>
          <w:sz w:val="20"/>
          <w:szCs w:val="20"/>
        </w:rPr>
        <w:t>.</w:t>
      </w:r>
      <w:r w:rsidR="000F45F8" w:rsidRPr="00C520FA">
        <w:rPr>
          <w:rFonts w:ascii="Verdana" w:hAnsi="Verdana" w:cs="Verdana"/>
          <w:sz w:val="20"/>
          <w:szCs w:val="20"/>
        </w:rPr>
        <w:t xml:space="preserve"> </w:t>
      </w:r>
      <w:r w:rsidR="003E6EC6" w:rsidRPr="00C520FA">
        <w:rPr>
          <w:rFonts w:ascii="Verdana" w:hAnsi="Verdana" w:cs="Verdana"/>
          <w:sz w:val="20"/>
          <w:szCs w:val="20"/>
        </w:rPr>
        <w:t>Sierra Student Coalition (SSC), 2002</w:t>
      </w:r>
      <w:r w:rsidR="00A50C84">
        <w:rPr>
          <w:rFonts w:ascii="Verdana" w:hAnsi="Verdana" w:cs="Verdana"/>
          <w:sz w:val="20"/>
          <w:szCs w:val="20"/>
        </w:rPr>
        <w:t>–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14:paraId="191BE3F7" w14:textId="77777777" w:rsidR="006E7C0E" w:rsidRPr="006E7C0E" w:rsidRDefault="006E7C0E" w:rsidP="003E6EC6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Directed students in environmental lobbying events and adventure outings.</w:t>
      </w:r>
    </w:p>
    <w:p w14:paraId="5E052A3C" w14:textId="77777777" w:rsidR="003E6EC6" w:rsidRDefault="000A4E24" w:rsidP="00921943">
      <w:pPr>
        <w:spacing w:before="6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Organizer</w:t>
      </w:r>
      <w:r>
        <w:rPr>
          <w:rFonts w:ascii="Verdana" w:hAnsi="Verdana" w:cs="Verdana"/>
          <w:sz w:val="20"/>
          <w:szCs w:val="20"/>
        </w:rPr>
        <w:t>.</w:t>
      </w:r>
      <w:r w:rsidR="000F45F8" w:rsidRPr="00C520FA">
        <w:rPr>
          <w:rFonts w:ascii="Verdana" w:hAnsi="Verdana" w:cs="Verdana"/>
          <w:sz w:val="20"/>
          <w:szCs w:val="20"/>
        </w:rPr>
        <w:t xml:space="preserve"> </w:t>
      </w:r>
      <w:r w:rsidR="003E6EC6" w:rsidRPr="00C520FA">
        <w:rPr>
          <w:rFonts w:ascii="Verdana" w:hAnsi="Verdana" w:cs="Verdana"/>
          <w:sz w:val="20"/>
          <w:szCs w:val="20"/>
        </w:rPr>
        <w:t>Society of Environmental Communicators (SEC), 2005</w:t>
      </w:r>
      <w:r w:rsidR="00A50C84">
        <w:rPr>
          <w:rFonts w:ascii="Verdana" w:hAnsi="Verdana" w:cs="Verdana"/>
          <w:sz w:val="20"/>
          <w:szCs w:val="20"/>
        </w:rPr>
        <w:t>–</w:t>
      </w:r>
      <w:r w:rsidR="007D537B" w:rsidRPr="00C520FA">
        <w:rPr>
          <w:rFonts w:ascii="Verdana" w:hAnsi="Verdana" w:cs="Verdana"/>
          <w:sz w:val="20"/>
          <w:szCs w:val="20"/>
        </w:rPr>
        <w:t>2007</w:t>
      </w:r>
    </w:p>
    <w:p w14:paraId="07321FC9" w14:textId="77777777" w:rsidR="006E7C0E" w:rsidRPr="006E7C0E" w:rsidRDefault="006E7C0E" w:rsidP="006E7C0E">
      <w:pPr>
        <w:numPr>
          <w:ilvl w:val="0"/>
          <w:numId w:val="8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Facilitated planning and coordination of campus-wide Earth Day celebration. </w:t>
      </w:r>
    </w:p>
    <w:p w14:paraId="28FA0949" w14:textId="77777777" w:rsidR="003E6EC6" w:rsidRDefault="003A4790" w:rsidP="00921943">
      <w:pPr>
        <w:spacing w:before="6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C</w:t>
      </w:r>
      <w:r w:rsidR="002408F9" w:rsidRPr="000A4E24">
        <w:rPr>
          <w:rFonts w:ascii="Verdana" w:hAnsi="Verdana" w:cs="Verdana"/>
          <w:sz w:val="20"/>
          <w:szCs w:val="20"/>
          <w:u w:val="single"/>
        </w:rPr>
        <w:t>oach</w:t>
      </w:r>
      <w:r w:rsidR="000A4E24">
        <w:rPr>
          <w:rFonts w:ascii="Verdana" w:hAnsi="Verdana" w:cs="Verdana"/>
          <w:sz w:val="20"/>
          <w:szCs w:val="20"/>
        </w:rPr>
        <w:t>.</w:t>
      </w:r>
      <w:r w:rsidRPr="00C520FA">
        <w:rPr>
          <w:rFonts w:ascii="Verdana" w:hAnsi="Verdana" w:cs="Verdana"/>
          <w:sz w:val="20"/>
          <w:szCs w:val="20"/>
        </w:rPr>
        <w:t xml:space="preserve"> </w:t>
      </w:r>
      <w:r w:rsidR="002408F9" w:rsidRPr="00C520FA">
        <w:rPr>
          <w:rFonts w:ascii="Verdana" w:hAnsi="Verdana" w:cs="Verdana"/>
          <w:sz w:val="20"/>
          <w:szCs w:val="20"/>
        </w:rPr>
        <w:t>Sinagua High School</w:t>
      </w:r>
      <w:r w:rsidR="003E6EC6" w:rsidRPr="00C520FA">
        <w:rPr>
          <w:rFonts w:ascii="Verdana" w:hAnsi="Verdana" w:cs="Verdana"/>
          <w:sz w:val="20"/>
          <w:szCs w:val="20"/>
        </w:rPr>
        <w:t xml:space="preserve"> Envirothon</w:t>
      </w:r>
      <w:r w:rsidR="002408F9" w:rsidRPr="00C520FA">
        <w:rPr>
          <w:rFonts w:ascii="Verdana" w:hAnsi="Verdana" w:cs="Verdana"/>
          <w:sz w:val="20"/>
          <w:szCs w:val="20"/>
        </w:rPr>
        <w:t xml:space="preserve"> team, 2006</w:t>
      </w:r>
      <w:r w:rsidR="00A50C84">
        <w:rPr>
          <w:rFonts w:ascii="Verdana" w:hAnsi="Verdana" w:cs="Verdana"/>
          <w:sz w:val="20"/>
          <w:szCs w:val="20"/>
        </w:rPr>
        <w:t>–</w:t>
      </w:r>
      <w:r w:rsidR="002408F9" w:rsidRPr="00C520FA">
        <w:rPr>
          <w:rFonts w:ascii="Verdana" w:hAnsi="Verdana" w:cs="Verdana"/>
          <w:sz w:val="20"/>
          <w:szCs w:val="20"/>
        </w:rPr>
        <w:t>2007</w:t>
      </w:r>
    </w:p>
    <w:p w14:paraId="1B42EFE4" w14:textId="77777777" w:rsidR="006E7C0E" w:rsidRPr="006E7C0E" w:rsidRDefault="006E7C0E" w:rsidP="003E6EC6">
      <w:pPr>
        <w:numPr>
          <w:ilvl w:val="0"/>
          <w:numId w:val="8"/>
        </w:numPr>
        <w:tabs>
          <w:tab w:val="clear" w:pos="720"/>
          <w:tab w:val="num" w:pos="540"/>
          <w:tab w:val="left" w:pos="90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Trained students in aquatic ecology, forestry, and climate change issues.</w:t>
      </w:r>
    </w:p>
    <w:p w14:paraId="71F9C468" w14:textId="77777777" w:rsidR="0008154D" w:rsidRDefault="000A4E24" w:rsidP="00921943">
      <w:pPr>
        <w:tabs>
          <w:tab w:val="left" w:pos="900"/>
        </w:tabs>
        <w:spacing w:before="60"/>
        <w:rPr>
          <w:rFonts w:ascii="Verdana" w:hAnsi="Verdana" w:cs="Verdana"/>
          <w:sz w:val="20"/>
          <w:szCs w:val="20"/>
        </w:rPr>
      </w:pPr>
      <w:r w:rsidRPr="000A4E24">
        <w:rPr>
          <w:rFonts w:ascii="Verdana" w:hAnsi="Verdana" w:cs="Verdana"/>
          <w:sz w:val="20"/>
          <w:szCs w:val="20"/>
          <w:u w:val="single"/>
        </w:rPr>
        <w:t>Volunteer</w:t>
      </w:r>
      <w:r>
        <w:rPr>
          <w:rFonts w:ascii="Verdana" w:hAnsi="Verdana" w:cs="Verdana"/>
          <w:sz w:val="20"/>
          <w:szCs w:val="20"/>
        </w:rPr>
        <w:t>.</w:t>
      </w:r>
      <w:r w:rsidR="00635AB8" w:rsidRPr="00C520F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The </w:t>
      </w:r>
      <w:r w:rsidR="00635AB8" w:rsidRPr="00C520FA">
        <w:rPr>
          <w:rFonts w:ascii="Verdana" w:hAnsi="Verdana" w:cs="Verdana"/>
          <w:sz w:val="20"/>
          <w:szCs w:val="20"/>
        </w:rPr>
        <w:t>Nature Conservancy, 2002</w:t>
      </w:r>
      <w:r w:rsidR="00A50C84">
        <w:rPr>
          <w:rFonts w:ascii="Verdana" w:hAnsi="Verdana" w:cs="Verdana"/>
          <w:sz w:val="20"/>
          <w:szCs w:val="20"/>
        </w:rPr>
        <w:t>–</w:t>
      </w:r>
      <w:r w:rsidR="00635AB8" w:rsidRPr="00C520FA">
        <w:rPr>
          <w:rFonts w:ascii="Verdana" w:hAnsi="Verdana" w:cs="Verdana"/>
          <w:sz w:val="20"/>
          <w:szCs w:val="20"/>
        </w:rPr>
        <w:t>2005</w:t>
      </w:r>
    </w:p>
    <w:p w14:paraId="15F0CE08" w14:textId="77777777" w:rsidR="006E7C0E" w:rsidRDefault="006E7C0E" w:rsidP="0008154D">
      <w:pPr>
        <w:numPr>
          <w:ilvl w:val="0"/>
          <w:numId w:val="8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Assisted with service and ecological projects at Hart Prairie Nature Preserve.</w:t>
      </w:r>
    </w:p>
    <w:p w14:paraId="521CD34F" w14:textId="77777777" w:rsidR="00FF40C8" w:rsidRPr="00C520FA" w:rsidRDefault="00FF40C8" w:rsidP="00AD0A74">
      <w:pPr>
        <w:spacing w:before="200" w:after="20"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b/>
          <w:bCs/>
          <w:sz w:val="20"/>
          <w:szCs w:val="20"/>
        </w:rPr>
        <w:t>PROFESSIONAL AFFILIATIONS</w:t>
      </w:r>
    </w:p>
    <w:p w14:paraId="36E365B3" w14:textId="77777777" w:rsidR="00921943" w:rsidRPr="00C520FA" w:rsidRDefault="00921943" w:rsidP="00873632">
      <w:pPr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American Geophysic</w:t>
      </w:r>
      <w:r>
        <w:rPr>
          <w:rFonts w:ascii="Verdana" w:hAnsi="Verdana" w:cs="Verdana"/>
          <w:sz w:val="20"/>
          <w:szCs w:val="20"/>
        </w:rPr>
        <w:t>al</w:t>
      </w:r>
      <w:r w:rsidRPr="00C520FA">
        <w:rPr>
          <w:rFonts w:ascii="Verdana" w:hAnsi="Verdana" w:cs="Verdana"/>
          <w:sz w:val="20"/>
          <w:szCs w:val="20"/>
        </w:rPr>
        <w:t xml:space="preserve"> Union (AGU), 2007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14:paraId="4CC1625D" w14:textId="77777777" w:rsidR="00921943" w:rsidRPr="00C520FA" w:rsidRDefault="00921943" w:rsidP="00921943">
      <w:pPr>
        <w:spacing w:before="60"/>
        <w:rPr>
          <w:rFonts w:ascii="Verdana" w:hAnsi="Verdana" w:cs="Verdana"/>
          <w:b/>
          <w:bCs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Ecological Society of America (ESA), 2005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14:paraId="31E75790" w14:textId="77777777" w:rsidR="00FF40C8" w:rsidRDefault="00921943" w:rsidP="00921943">
      <w:pPr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Association for the Sciences</w:t>
      </w:r>
      <w:r w:rsidR="00FF40C8">
        <w:rPr>
          <w:rFonts w:ascii="Verdana" w:hAnsi="Verdana" w:cs="Verdana"/>
          <w:bCs/>
          <w:sz w:val="20"/>
          <w:szCs w:val="20"/>
        </w:rPr>
        <w:t xml:space="preserve"> of Limnology and Oceanography (ASLO), 2009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="00FF40C8">
        <w:rPr>
          <w:rFonts w:ascii="Verdana" w:hAnsi="Verdana" w:cs="Verdana"/>
          <w:bCs/>
          <w:sz w:val="20"/>
          <w:szCs w:val="20"/>
        </w:rPr>
        <w:t>Present</w:t>
      </w:r>
    </w:p>
    <w:p w14:paraId="1316F79F" w14:textId="77777777" w:rsidR="00FF40C8" w:rsidRDefault="002D4CA9" w:rsidP="00921943">
      <w:pPr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Society for Freshwater Science</w:t>
      </w:r>
      <w:r w:rsidR="00FF40C8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 xml:space="preserve">SFS, formerly </w:t>
      </w:r>
      <w:r w:rsidR="00FF40C8">
        <w:rPr>
          <w:rFonts w:ascii="Verdana" w:hAnsi="Verdana" w:cs="Verdana"/>
          <w:bCs/>
          <w:sz w:val="20"/>
          <w:szCs w:val="20"/>
        </w:rPr>
        <w:t xml:space="preserve">NABS), </w:t>
      </w:r>
      <w:r w:rsidR="00FF40C8" w:rsidRPr="00C520FA">
        <w:rPr>
          <w:rFonts w:ascii="Verdana" w:hAnsi="Verdana" w:cs="Verdana"/>
          <w:bCs/>
          <w:sz w:val="20"/>
          <w:szCs w:val="20"/>
        </w:rPr>
        <w:t>2008</w:t>
      </w:r>
      <w:r w:rsidR="00A50C84">
        <w:rPr>
          <w:rFonts w:ascii="Verdana" w:hAnsi="Verdana" w:cs="Verdana"/>
          <w:bCs/>
          <w:sz w:val="20"/>
          <w:szCs w:val="20"/>
        </w:rPr>
        <w:t>–</w:t>
      </w:r>
      <w:r w:rsidR="00FF40C8" w:rsidRPr="00C520FA">
        <w:rPr>
          <w:rFonts w:ascii="Verdana" w:hAnsi="Verdana" w:cs="Verdana"/>
          <w:bCs/>
          <w:sz w:val="20"/>
          <w:szCs w:val="20"/>
        </w:rPr>
        <w:t>Present</w:t>
      </w:r>
      <w:r w:rsidR="00FF40C8">
        <w:rPr>
          <w:rFonts w:ascii="Verdana" w:hAnsi="Verdana" w:cs="Verdana"/>
          <w:bCs/>
          <w:sz w:val="20"/>
          <w:szCs w:val="20"/>
        </w:rPr>
        <w:t xml:space="preserve"> </w:t>
      </w:r>
    </w:p>
    <w:p w14:paraId="73264D19" w14:textId="77777777" w:rsidR="00FF40C8" w:rsidRPr="00C520FA" w:rsidRDefault="00FF40C8" w:rsidP="00921943">
      <w:pPr>
        <w:spacing w:before="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 xml:space="preserve">Society for Ecological Restoration </w:t>
      </w:r>
      <w:r>
        <w:rPr>
          <w:rFonts w:ascii="Verdana" w:hAnsi="Verdana" w:cs="Verdana"/>
          <w:sz w:val="20"/>
          <w:szCs w:val="20"/>
        </w:rPr>
        <w:t xml:space="preserve">International </w:t>
      </w:r>
      <w:r w:rsidRPr="00C520FA">
        <w:rPr>
          <w:rFonts w:ascii="Verdana" w:hAnsi="Verdana" w:cs="Verdana"/>
          <w:sz w:val="20"/>
          <w:szCs w:val="20"/>
        </w:rPr>
        <w:t>(SER), 2005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14:paraId="1F68BD15" w14:textId="77777777" w:rsidR="00921943" w:rsidRDefault="00921943" w:rsidP="00921943">
      <w:pPr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European Geosciences Union (EGU), 2011–Present</w:t>
      </w:r>
    </w:p>
    <w:p w14:paraId="102A91FE" w14:textId="77777777" w:rsidR="00921943" w:rsidRDefault="00921943" w:rsidP="00921943">
      <w:pPr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Sigma Xi, 2010–Present</w:t>
      </w:r>
    </w:p>
    <w:p w14:paraId="4C2F7C10" w14:textId="77777777" w:rsidR="00FF40C8" w:rsidRPr="00C520FA" w:rsidRDefault="00FF40C8" w:rsidP="00921943">
      <w:pPr>
        <w:spacing w:before="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Honor Society of Phi Kappa Phi, 2005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Present</w:t>
      </w:r>
    </w:p>
    <w:p w14:paraId="54B753E5" w14:textId="77777777" w:rsidR="00FF40C8" w:rsidRPr="006E7C0E" w:rsidRDefault="00FF40C8" w:rsidP="00921943">
      <w:pPr>
        <w:spacing w:before="60"/>
        <w:rPr>
          <w:rFonts w:ascii="Verdana" w:hAnsi="Verdana" w:cs="Verdana"/>
          <w:sz w:val="20"/>
          <w:szCs w:val="20"/>
        </w:rPr>
      </w:pPr>
      <w:r w:rsidRPr="00C520FA">
        <w:rPr>
          <w:rFonts w:ascii="Verdana" w:hAnsi="Verdana" w:cs="Verdana"/>
          <w:sz w:val="20"/>
          <w:szCs w:val="20"/>
        </w:rPr>
        <w:t>Student Affiliates of the American Chemical Society (SAACS)</w:t>
      </w:r>
      <w:r>
        <w:rPr>
          <w:rFonts w:ascii="Verdana" w:hAnsi="Verdana" w:cs="Verdana"/>
          <w:sz w:val="20"/>
          <w:szCs w:val="20"/>
        </w:rPr>
        <w:t xml:space="preserve"> </w:t>
      </w:r>
      <w:r w:rsidRPr="00C520FA">
        <w:rPr>
          <w:rFonts w:ascii="Verdana" w:hAnsi="Verdana" w:cs="Verdana"/>
          <w:sz w:val="20"/>
          <w:szCs w:val="20"/>
        </w:rPr>
        <w:t>2003</w:t>
      </w:r>
      <w:r w:rsidR="00A50C84"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2007</w:t>
      </w:r>
    </w:p>
    <w:sectPr w:rsidR="00FF40C8" w:rsidRPr="006E7C0E" w:rsidSect="00921943">
      <w:type w:val="continuous"/>
      <w:pgSz w:w="12240" w:h="15840"/>
      <w:pgMar w:top="1440" w:right="1440" w:bottom="1152" w:left="1440" w:header="720" w:footer="720" w:gutter="0"/>
      <w:cols w:space="720" w:equalWidth="0">
        <w:col w:w="9000"/>
      </w:cols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2" w:author="Lenovo User" w:date="2012-08-07T11:20:00Z" w:initials="LU">
    <w:p w14:paraId="4A4BA42A" w14:textId="77777777" w:rsidR="002461A9" w:rsidRDefault="002461A9">
      <w:pPr>
        <w:pStyle w:val="CommentText"/>
      </w:pPr>
      <w:r>
        <w:rPr>
          <w:rStyle w:val="CommentReference"/>
        </w:rPr>
        <w:annotationRef/>
      </w:r>
      <w:r>
        <w:t>Give time period over which this monitoring took place; e.g., 2007 – 2012?</w:t>
      </w:r>
    </w:p>
  </w:comment>
  <w:comment w:id="25" w:author="Lenovo User" w:date="2012-08-07T11:29:00Z" w:initials="LU">
    <w:p w14:paraId="52E5CDA0" w14:textId="77777777" w:rsidR="002461A9" w:rsidRDefault="002461A9">
      <w:pPr>
        <w:pStyle w:val="CommentText"/>
      </w:pPr>
      <w:r>
        <w:rPr>
          <w:rStyle w:val="CommentReference"/>
        </w:rPr>
        <w:annotationRef/>
      </w:r>
      <w:r>
        <w:t xml:space="preserve">Particularly for the post-doc applications you need to include the others that are going to be part of your dissertation; this seems way too thin; indicate that they are in prep, and intended journal; this gives them some sense of the things you are working on and the topics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4BA42A" w15:done="0"/>
  <w15:commentEx w15:paraId="52E5CDA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A5A6A1" w14:textId="77777777" w:rsidR="001952BA" w:rsidRDefault="001952BA">
      <w:r>
        <w:separator/>
      </w:r>
    </w:p>
  </w:endnote>
  <w:endnote w:type="continuationSeparator" w:id="0">
    <w:p w14:paraId="6C363C36" w14:textId="77777777" w:rsidR="001952BA" w:rsidRDefault="00195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8212E" w14:textId="77777777" w:rsidR="00873632" w:rsidRPr="00873632" w:rsidRDefault="00873632">
    <w:pPr>
      <w:pStyle w:val="Footer"/>
      <w:jc w:val="center"/>
      <w:rPr>
        <w:rFonts w:ascii="Verdana" w:hAnsi="Verdana"/>
        <w:sz w:val="16"/>
        <w:szCs w:val="16"/>
      </w:rPr>
    </w:pPr>
    <w:r w:rsidRPr="00873632">
      <w:rPr>
        <w:rFonts w:ascii="Verdana" w:hAnsi="Verdana"/>
        <w:sz w:val="16"/>
        <w:szCs w:val="16"/>
      </w:rPr>
      <w:t xml:space="preserve">Page </w:t>
    </w:r>
    <w:r w:rsidRPr="00873632">
      <w:rPr>
        <w:rFonts w:ascii="Verdana" w:hAnsi="Verdana"/>
        <w:sz w:val="16"/>
        <w:szCs w:val="16"/>
      </w:rPr>
      <w:fldChar w:fldCharType="begin"/>
    </w:r>
    <w:r w:rsidRPr="00873632">
      <w:rPr>
        <w:rFonts w:ascii="Verdana" w:hAnsi="Verdana"/>
        <w:sz w:val="16"/>
        <w:szCs w:val="16"/>
      </w:rPr>
      <w:instrText xml:space="preserve"> PAGE </w:instrText>
    </w:r>
    <w:r w:rsidRPr="00873632">
      <w:rPr>
        <w:rFonts w:ascii="Verdana" w:hAnsi="Verdana"/>
        <w:sz w:val="16"/>
        <w:szCs w:val="16"/>
      </w:rPr>
      <w:fldChar w:fldCharType="separate"/>
    </w:r>
    <w:r w:rsidR="00C8530B">
      <w:rPr>
        <w:rFonts w:ascii="Verdana" w:hAnsi="Verdana"/>
        <w:noProof/>
        <w:sz w:val="16"/>
        <w:szCs w:val="16"/>
      </w:rPr>
      <w:t>2</w:t>
    </w:r>
    <w:r w:rsidRPr="00873632">
      <w:rPr>
        <w:rFonts w:ascii="Verdana" w:hAnsi="Verdana"/>
        <w:sz w:val="16"/>
        <w:szCs w:val="16"/>
      </w:rPr>
      <w:fldChar w:fldCharType="end"/>
    </w:r>
    <w:r w:rsidRPr="00873632">
      <w:rPr>
        <w:rFonts w:ascii="Verdana" w:hAnsi="Verdana"/>
        <w:sz w:val="16"/>
        <w:szCs w:val="16"/>
      </w:rPr>
      <w:t xml:space="preserve"> of </w:t>
    </w:r>
    <w:r w:rsidRPr="00873632">
      <w:rPr>
        <w:rFonts w:ascii="Verdana" w:hAnsi="Verdana"/>
        <w:sz w:val="16"/>
        <w:szCs w:val="16"/>
      </w:rPr>
      <w:fldChar w:fldCharType="begin"/>
    </w:r>
    <w:r w:rsidRPr="00873632">
      <w:rPr>
        <w:rFonts w:ascii="Verdana" w:hAnsi="Verdana"/>
        <w:sz w:val="16"/>
        <w:szCs w:val="16"/>
      </w:rPr>
      <w:instrText xml:space="preserve"> NUMPAGES  </w:instrText>
    </w:r>
    <w:r w:rsidRPr="00873632">
      <w:rPr>
        <w:rFonts w:ascii="Verdana" w:hAnsi="Verdana"/>
        <w:sz w:val="16"/>
        <w:szCs w:val="16"/>
      </w:rPr>
      <w:fldChar w:fldCharType="separate"/>
    </w:r>
    <w:r w:rsidR="00C8530B">
      <w:rPr>
        <w:rFonts w:ascii="Verdana" w:hAnsi="Verdana"/>
        <w:noProof/>
        <w:sz w:val="16"/>
        <w:szCs w:val="16"/>
      </w:rPr>
      <w:t>2</w:t>
    </w:r>
    <w:r w:rsidRPr="00873632">
      <w:rPr>
        <w:rFonts w:ascii="Verdana" w:hAnsi="Verdana"/>
        <w:sz w:val="16"/>
        <w:szCs w:val="16"/>
      </w:rPr>
      <w:fldChar w:fldCharType="end"/>
    </w:r>
  </w:p>
  <w:p w14:paraId="077D921E" w14:textId="77777777" w:rsidR="00873632" w:rsidRDefault="00873632" w:rsidP="00873632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C2A0C" w14:textId="77777777" w:rsidR="00873632" w:rsidRPr="00873632" w:rsidRDefault="00873632">
    <w:pPr>
      <w:pStyle w:val="Footer"/>
      <w:jc w:val="center"/>
      <w:rPr>
        <w:rFonts w:ascii="Verdana" w:hAnsi="Verdana"/>
        <w:sz w:val="16"/>
        <w:szCs w:val="16"/>
      </w:rPr>
    </w:pPr>
    <w:r w:rsidRPr="00873632">
      <w:rPr>
        <w:rFonts w:ascii="Verdana" w:hAnsi="Verdana"/>
        <w:sz w:val="16"/>
        <w:szCs w:val="16"/>
      </w:rPr>
      <w:t xml:space="preserve">Page </w:t>
    </w:r>
    <w:r w:rsidRPr="00873632">
      <w:rPr>
        <w:rFonts w:ascii="Verdana" w:hAnsi="Verdana"/>
        <w:sz w:val="16"/>
        <w:szCs w:val="16"/>
      </w:rPr>
      <w:fldChar w:fldCharType="begin"/>
    </w:r>
    <w:r w:rsidRPr="00873632">
      <w:rPr>
        <w:rFonts w:ascii="Verdana" w:hAnsi="Verdana"/>
        <w:sz w:val="16"/>
        <w:szCs w:val="16"/>
      </w:rPr>
      <w:instrText xml:space="preserve"> PAGE </w:instrText>
    </w:r>
    <w:r w:rsidRPr="00873632">
      <w:rPr>
        <w:rFonts w:ascii="Verdana" w:hAnsi="Verdana"/>
        <w:sz w:val="16"/>
        <w:szCs w:val="16"/>
      </w:rPr>
      <w:fldChar w:fldCharType="separate"/>
    </w:r>
    <w:r w:rsidR="00C8530B">
      <w:rPr>
        <w:rFonts w:ascii="Verdana" w:hAnsi="Verdana"/>
        <w:noProof/>
        <w:sz w:val="16"/>
        <w:szCs w:val="16"/>
      </w:rPr>
      <w:t>1</w:t>
    </w:r>
    <w:r w:rsidRPr="00873632">
      <w:rPr>
        <w:rFonts w:ascii="Verdana" w:hAnsi="Verdana"/>
        <w:sz w:val="16"/>
        <w:szCs w:val="16"/>
      </w:rPr>
      <w:fldChar w:fldCharType="end"/>
    </w:r>
    <w:r w:rsidRPr="00873632">
      <w:rPr>
        <w:rFonts w:ascii="Verdana" w:hAnsi="Verdana"/>
        <w:sz w:val="16"/>
        <w:szCs w:val="16"/>
      </w:rPr>
      <w:t xml:space="preserve"> of </w:t>
    </w:r>
    <w:r w:rsidRPr="00873632">
      <w:rPr>
        <w:rFonts w:ascii="Verdana" w:hAnsi="Verdana"/>
        <w:sz w:val="16"/>
        <w:szCs w:val="16"/>
      </w:rPr>
      <w:fldChar w:fldCharType="begin"/>
    </w:r>
    <w:r w:rsidRPr="00873632">
      <w:rPr>
        <w:rFonts w:ascii="Verdana" w:hAnsi="Verdana"/>
        <w:sz w:val="16"/>
        <w:szCs w:val="16"/>
      </w:rPr>
      <w:instrText xml:space="preserve"> NUMPAGES  </w:instrText>
    </w:r>
    <w:r w:rsidRPr="00873632">
      <w:rPr>
        <w:rFonts w:ascii="Verdana" w:hAnsi="Verdana"/>
        <w:sz w:val="16"/>
        <w:szCs w:val="16"/>
      </w:rPr>
      <w:fldChar w:fldCharType="separate"/>
    </w:r>
    <w:r w:rsidR="00C8530B">
      <w:rPr>
        <w:rFonts w:ascii="Verdana" w:hAnsi="Verdana"/>
        <w:noProof/>
        <w:sz w:val="16"/>
        <w:szCs w:val="16"/>
      </w:rPr>
      <w:t>2</w:t>
    </w:r>
    <w:r w:rsidRPr="00873632">
      <w:rPr>
        <w:rFonts w:ascii="Verdana" w:hAnsi="Verdana"/>
        <w:sz w:val="16"/>
        <w:szCs w:val="16"/>
      </w:rPr>
      <w:fldChar w:fldCharType="end"/>
    </w:r>
  </w:p>
  <w:p w14:paraId="4785CD39" w14:textId="77777777" w:rsidR="00873632" w:rsidRDefault="008736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32CA35" w14:textId="77777777" w:rsidR="001952BA" w:rsidRDefault="001952BA">
      <w:r>
        <w:separator/>
      </w:r>
    </w:p>
  </w:footnote>
  <w:footnote w:type="continuationSeparator" w:id="0">
    <w:p w14:paraId="0E495ADC" w14:textId="77777777" w:rsidR="001952BA" w:rsidRDefault="001952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AE44B8" w14:textId="77777777" w:rsidR="00873632" w:rsidRPr="00873632" w:rsidRDefault="00873632" w:rsidP="00873632">
    <w:pPr>
      <w:pStyle w:val="Header"/>
      <w:jc w:val="right"/>
      <w:rPr>
        <w:rFonts w:ascii="Verdana" w:hAnsi="Verdana"/>
        <w:sz w:val="20"/>
        <w:szCs w:val="20"/>
      </w:rPr>
    </w:pPr>
    <w:r w:rsidRPr="00873632">
      <w:rPr>
        <w:rFonts w:ascii="Verdana" w:hAnsi="Verdana"/>
        <w:sz w:val="20"/>
        <w:szCs w:val="20"/>
      </w:rPr>
      <w:t>Jeffrey D. Muehlbauer</w:t>
    </w:r>
  </w:p>
  <w:p w14:paraId="1D8F130C" w14:textId="77777777" w:rsidR="00873632" w:rsidRPr="00873632" w:rsidRDefault="00873632" w:rsidP="00873632">
    <w:pPr>
      <w:pStyle w:val="Header"/>
      <w:jc w:val="right"/>
      <w:rPr>
        <w:rFonts w:ascii="Verdana" w:hAnsi="Verdana"/>
        <w:sz w:val="20"/>
        <w:szCs w:val="20"/>
      </w:rPr>
    </w:pPr>
    <w:r w:rsidRPr="00873632">
      <w:rPr>
        <w:rFonts w:ascii="Verdana" w:hAnsi="Verdana"/>
        <w:i/>
        <w:sz w:val="20"/>
        <w:szCs w:val="20"/>
      </w:rPr>
      <w:t>Curriculum Vit</w:t>
    </w:r>
    <w:r w:rsidR="005731DE">
      <w:rPr>
        <w:rFonts w:ascii="Verdana" w:hAnsi="Verdana"/>
        <w:i/>
        <w:sz w:val="20"/>
        <w:szCs w:val="20"/>
      </w:rPr>
      <w:t>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22F5"/>
    <w:multiLevelType w:val="multilevel"/>
    <w:tmpl w:val="096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6036"/>
    <w:multiLevelType w:val="hybridMultilevel"/>
    <w:tmpl w:val="673264A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1B32"/>
    <w:multiLevelType w:val="hybridMultilevel"/>
    <w:tmpl w:val="10643D7A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B2615"/>
    <w:multiLevelType w:val="hybridMultilevel"/>
    <w:tmpl w:val="53B23E34"/>
    <w:lvl w:ilvl="0" w:tplc="E9701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908A1"/>
    <w:multiLevelType w:val="hybridMultilevel"/>
    <w:tmpl w:val="94F28FE8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E48B6"/>
    <w:multiLevelType w:val="multilevel"/>
    <w:tmpl w:val="0E20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65AF6"/>
    <w:multiLevelType w:val="hybridMultilevel"/>
    <w:tmpl w:val="6E94AC2E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16B9F"/>
    <w:multiLevelType w:val="hybridMultilevel"/>
    <w:tmpl w:val="03D2FE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255DA"/>
    <w:multiLevelType w:val="hybridMultilevel"/>
    <w:tmpl w:val="88D0150C"/>
    <w:lvl w:ilvl="0" w:tplc="0D9C85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91A554A"/>
    <w:multiLevelType w:val="hybridMultilevel"/>
    <w:tmpl w:val="FCD66466"/>
    <w:lvl w:ilvl="0" w:tplc="01940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482544"/>
    <w:multiLevelType w:val="hybridMultilevel"/>
    <w:tmpl w:val="964E9C98"/>
    <w:lvl w:ilvl="0" w:tplc="1758CF2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A30D6"/>
    <w:multiLevelType w:val="hybridMultilevel"/>
    <w:tmpl w:val="E3F4B59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9439CB"/>
    <w:multiLevelType w:val="multilevel"/>
    <w:tmpl w:val="03D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AC6E08"/>
    <w:multiLevelType w:val="hybridMultilevel"/>
    <w:tmpl w:val="0350950E"/>
    <w:lvl w:ilvl="0" w:tplc="DFECED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0AE6D51"/>
    <w:multiLevelType w:val="hybridMultilevel"/>
    <w:tmpl w:val="0FA0BDF6"/>
    <w:lvl w:ilvl="0" w:tplc="D5ACC4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3471D01"/>
    <w:multiLevelType w:val="hybridMultilevel"/>
    <w:tmpl w:val="DD16447E"/>
    <w:lvl w:ilvl="0" w:tplc="6A969E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6A51DB"/>
    <w:multiLevelType w:val="hybridMultilevel"/>
    <w:tmpl w:val="0960197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C78C9"/>
    <w:multiLevelType w:val="hybridMultilevel"/>
    <w:tmpl w:val="F8E89B50"/>
    <w:lvl w:ilvl="0" w:tplc="EFEE02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171FA3"/>
    <w:multiLevelType w:val="hybridMultilevel"/>
    <w:tmpl w:val="0C52F96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F741BE"/>
    <w:multiLevelType w:val="hybridMultilevel"/>
    <w:tmpl w:val="B45E1390"/>
    <w:lvl w:ilvl="0" w:tplc="FFE4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3463E"/>
    <w:multiLevelType w:val="hybridMultilevel"/>
    <w:tmpl w:val="F39C6CE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A512E8"/>
    <w:multiLevelType w:val="hybridMultilevel"/>
    <w:tmpl w:val="FFE2241C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9E64B7"/>
    <w:multiLevelType w:val="hybridMultilevel"/>
    <w:tmpl w:val="D7D47668"/>
    <w:lvl w:ilvl="0" w:tplc="FFE4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37D50"/>
    <w:multiLevelType w:val="hybridMultilevel"/>
    <w:tmpl w:val="6EB492C4"/>
    <w:lvl w:ilvl="0" w:tplc="EFEE0242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3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847E0B"/>
    <w:multiLevelType w:val="hybridMultilevel"/>
    <w:tmpl w:val="6DE8EE76"/>
    <w:lvl w:ilvl="0" w:tplc="61C65F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5A05C88"/>
    <w:multiLevelType w:val="hybridMultilevel"/>
    <w:tmpl w:val="3CA268AE"/>
    <w:lvl w:ilvl="0" w:tplc="FFE470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680595"/>
    <w:multiLevelType w:val="hybridMultilevel"/>
    <w:tmpl w:val="CC9032E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21"/>
  </w:num>
  <w:num w:numId="4">
    <w:abstractNumId w:val="6"/>
  </w:num>
  <w:num w:numId="5">
    <w:abstractNumId w:val="34"/>
  </w:num>
  <w:num w:numId="6">
    <w:abstractNumId w:val="20"/>
  </w:num>
  <w:num w:numId="7">
    <w:abstractNumId w:val="8"/>
  </w:num>
  <w:num w:numId="8">
    <w:abstractNumId w:val="16"/>
  </w:num>
  <w:num w:numId="9">
    <w:abstractNumId w:val="1"/>
  </w:num>
  <w:num w:numId="10">
    <w:abstractNumId w:val="19"/>
  </w:num>
  <w:num w:numId="11">
    <w:abstractNumId w:val="27"/>
  </w:num>
  <w:num w:numId="12">
    <w:abstractNumId w:val="3"/>
  </w:num>
  <w:num w:numId="13">
    <w:abstractNumId w:val="30"/>
  </w:num>
  <w:num w:numId="14">
    <w:abstractNumId w:val="36"/>
  </w:num>
  <w:num w:numId="15">
    <w:abstractNumId w:val="29"/>
  </w:num>
  <w:num w:numId="16">
    <w:abstractNumId w:val="11"/>
  </w:num>
  <w:num w:numId="17">
    <w:abstractNumId w:val="18"/>
  </w:num>
  <w:num w:numId="18">
    <w:abstractNumId w:val="24"/>
  </w:num>
  <w:num w:numId="19">
    <w:abstractNumId w:val="9"/>
  </w:num>
  <w:num w:numId="20">
    <w:abstractNumId w:val="0"/>
  </w:num>
  <w:num w:numId="21">
    <w:abstractNumId w:val="26"/>
  </w:num>
  <w:num w:numId="22">
    <w:abstractNumId w:val="32"/>
  </w:num>
  <w:num w:numId="2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  <w:num w:numId="25">
    <w:abstractNumId w:val="10"/>
  </w:num>
  <w:num w:numId="26">
    <w:abstractNumId w:val="17"/>
  </w:num>
  <w:num w:numId="27">
    <w:abstractNumId w:val="23"/>
  </w:num>
  <w:num w:numId="28">
    <w:abstractNumId w:val="7"/>
  </w:num>
  <w:num w:numId="29">
    <w:abstractNumId w:val="25"/>
  </w:num>
  <w:num w:numId="30">
    <w:abstractNumId w:val="5"/>
  </w:num>
  <w:num w:numId="31">
    <w:abstractNumId w:val="2"/>
  </w:num>
  <w:num w:numId="32">
    <w:abstractNumId w:val="14"/>
  </w:num>
  <w:num w:numId="33">
    <w:abstractNumId w:val="31"/>
  </w:num>
  <w:num w:numId="34">
    <w:abstractNumId w:val="28"/>
  </w:num>
  <w:num w:numId="35">
    <w:abstractNumId w:val="4"/>
  </w:num>
  <w:num w:numId="36">
    <w:abstractNumId w:val="35"/>
  </w:num>
  <w:num w:numId="37">
    <w:abstractNumId w:val="33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1D"/>
    <w:rsid w:val="00007B63"/>
    <w:rsid w:val="00033107"/>
    <w:rsid w:val="00033FEB"/>
    <w:rsid w:val="0005225A"/>
    <w:rsid w:val="000752CE"/>
    <w:rsid w:val="0008154D"/>
    <w:rsid w:val="000940C1"/>
    <w:rsid w:val="000A030E"/>
    <w:rsid w:val="000A4E24"/>
    <w:rsid w:val="000B0E74"/>
    <w:rsid w:val="000B4C61"/>
    <w:rsid w:val="000C5CBB"/>
    <w:rsid w:val="000C760B"/>
    <w:rsid w:val="000E0D00"/>
    <w:rsid w:val="000E30E3"/>
    <w:rsid w:val="000E6089"/>
    <w:rsid w:val="000F45F8"/>
    <w:rsid w:val="000F528B"/>
    <w:rsid w:val="000F7B2A"/>
    <w:rsid w:val="00100D78"/>
    <w:rsid w:val="00104A03"/>
    <w:rsid w:val="001050D9"/>
    <w:rsid w:val="00121125"/>
    <w:rsid w:val="00122BBF"/>
    <w:rsid w:val="001463ED"/>
    <w:rsid w:val="00163080"/>
    <w:rsid w:val="00172B3A"/>
    <w:rsid w:val="001740FD"/>
    <w:rsid w:val="0017699A"/>
    <w:rsid w:val="00181ED6"/>
    <w:rsid w:val="00182F1F"/>
    <w:rsid w:val="0018701B"/>
    <w:rsid w:val="00191C11"/>
    <w:rsid w:val="001952BA"/>
    <w:rsid w:val="001A56A6"/>
    <w:rsid w:val="001B1D98"/>
    <w:rsid w:val="001D6F18"/>
    <w:rsid w:val="00203884"/>
    <w:rsid w:val="002141AB"/>
    <w:rsid w:val="0021673C"/>
    <w:rsid w:val="002202A0"/>
    <w:rsid w:val="002203E9"/>
    <w:rsid w:val="00224788"/>
    <w:rsid w:val="002340AD"/>
    <w:rsid w:val="00235236"/>
    <w:rsid w:val="002408F9"/>
    <w:rsid w:val="00243A34"/>
    <w:rsid w:val="002461A9"/>
    <w:rsid w:val="00266B37"/>
    <w:rsid w:val="002712CC"/>
    <w:rsid w:val="0028583F"/>
    <w:rsid w:val="00286AB4"/>
    <w:rsid w:val="0028751A"/>
    <w:rsid w:val="00295EF9"/>
    <w:rsid w:val="002A014D"/>
    <w:rsid w:val="002A2EE8"/>
    <w:rsid w:val="002A52B4"/>
    <w:rsid w:val="002D41AA"/>
    <w:rsid w:val="002D4CA9"/>
    <w:rsid w:val="002D4CC2"/>
    <w:rsid w:val="002E441D"/>
    <w:rsid w:val="0030126F"/>
    <w:rsid w:val="00303973"/>
    <w:rsid w:val="00310858"/>
    <w:rsid w:val="00310BFC"/>
    <w:rsid w:val="003161E9"/>
    <w:rsid w:val="003232D9"/>
    <w:rsid w:val="003243AB"/>
    <w:rsid w:val="00325098"/>
    <w:rsid w:val="003307D5"/>
    <w:rsid w:val="0033240B"/>
    <w:rsid w:val="00337D06"/>
    <w:rsid w:val="00347257"/>
    <w:rsid w:val="00357B02"/>
    <w:rsid w:val="00357D79"/>
    <w:rsid w:val="00373929"/>
    <w:rsid w:val="00383889"/>
    <w:rsid w:val="003841EC"/>
    <w:rsid w:val="00396DF1"/>
    <w:rsid w:val="003A0D8A"/>
    <w:rsid w:val="003A4790"/>
    <w:rsid w:val="003E6EC6"/>
    <w:rsid w:val="004022FD"/>
    <w:rsid w:val="00416B43"/>
    <w:rsid w:val="00423731"/>
    <w:rsid w:val="00467A8C"/>
    <w:rsid w:val="0048070E"/>
    <w:rsid w:val="0049232A"/>
    <w:rsid w:val="004A3A2B"/>
    <w:rsid w:val="004A63D3"/>
    <w:rsid w:val="004B7F47"/>
    <w:rsid w:val="004D422F"/>
    <w:rsid w:val="004D674D"/>
    <w:rsid w:val="004E67B0"/>
    <w:rsid w:val="005076A3"/>
    <w:rsid w:val="00513F11"/>
    <w:rsid w:val="005162FC"/>
    <w:rsid w:val="00517B10"/>
    <w:rsid w:val="00525A75"/>
    <w:rsid w:val="00534611"/>
    <w:rsid w:val="00545804"/>
    <w:rsid w:val="005472AB"/>
    <w:rsid w:val="00562AE6"/>
    <w:rsid w:val="00567BA8"/>
    <w:rsid w:val="005731DE"/>
    <w:rsid w:val="0059115C"/>
    <w:rsid w:val="00597398"/>
    <w:rsid w:val="0059755F"/>
    <w:rsid w:val="005A5FE1"/>
    <w:rsid w:val="005B3E3C"/>
    <w:rsid w:val="005D2FDB"/>
    <w:rsid w:val="005F4B30"/>
    <w:rsid w:val="00603A27"/>
    <w:rsid w:val="00617509"/>
    <w:rsid w:val="00627ED8"/>
    <w:rsid w:val="00631B0D"/>
    <w:rsid w:val="006332F0"/>
    <w:rsid w:val="00635AB8"/>
    <w:rsid w:val="00635D43"/>
    <w:rsid w:val="0064687D"/>
    <w:rsid w:val="006708A4"/>
    <w:rsid w:val="00671480"/>
    <w:rsid w:val="00674FD8"/>
    <w:rsid w:val="0069255C"/>
    <w:rsid w:val="006B22A0"/>
    <w:rsid w:val="006B534F"/>
    <w:rsid w:val="006C2373"/>
    <w:rsid w:val="006E0F12"/>
    <w:rsid w:val="006E7C0E"/>
    <w:rsid w:val="0070330E"/>
    <w:rsid w:val="007057A1"/>
    <w:rsid w:val="00707124"/>
    <w:rsid w:val="0070772C"/>
    <w:rsid w:val="00713CE5"/>
    <w:rsid w:val="007270FC"/>
    <w:rsid w:val="007414C3"/>
    <w:rsid w:val="00745267"/>
    <w:rsid w:val="0075275A"/>
    <w:rsid w:val="00753BCE"/>
    <w:rsid w:val="007559CC"/>
    <w:rsid w:val="00761A49"/>
    <w:rsid w:val="00763320"/>
    <w:rsid w:val="0077108C"/>
    <w:rsid w:val="00781CBE"/>
    <w:rsid w:val="007A0603"/>
    <w:rsid w:val="007D0099"/>
    <w:rsid w:val="007D537B"/>
    <w:rsid w:val="007E5EB4"/>
    <w:rsid w:val="007F6100"/>
    <w:rsid w:val="007F6BFD"/>
    <w:rsid w:val="00817EEA"/>
    <w:rsid w:val="00821920"/>
    <w:rsid w:val="008238F6"/>
    <w:rsid w:val="008331BC"/>
    <w:rsid w:val="008425DF"/>
    <w:rsid w:val="0084618E"/>
    <w:rsid w:val="00850879"/>
    <w:rsid w:val="0085122F"/>
    <w:rsid w:val="00855DB7"/>
    <w:rsid w:val="00856CA6"/>
    <w:rsid w:val="00860210"/>
    <w:rsid w:val="00863F35"/>
    <w:rsid w:val="00870400"/>
    <w:rsid w:val="008727C9"/>
    <w:rsid w:val="00873632"/>
    <w:rsid w:val="00883EF8"/>
    <w:rsid w:val="008905CF"/>
    <w:rsid w:val="008A66D1"/>
    <w:rsid w:val="008B7B3F"/>
    <w:rsid w:val="008C37E6"/>
    <w:rsid w:val="008C7956"/>
    <w:rsid w:val="008C7A26"/>
    <w:rsid w:val="00910718"/>
    <w:rsid w:val="00921943"/>
    <w:rsid w:val="0092440C"/>
    <w:rsid w:val="009310C8"/>
    <w:rsid w:val="00935F3E"/>
    <w:rsid w:val="00936F71"/>
    <w:rsid w:val="0093796E"/>
    <w:rsid w:val="00942881"/>
    <w:rsid w:val="0095295D"/>
    <w:rsid w:val="0096010A"/>
    <w:rsid w:val="00960670"/>
    <w:rsid w:val="00962736"/>
    <w:rsid w:val="009670FE"/>
    <w:rsid w:val="0097117E"/>
    <w:rsid w:val="0097193D"/>
    <w:rsid w:val="00996E5B"/>
    <w:rsid w:val="009B15B5"/>
    <w:rsid w:val="009C00A6"/>
    <w:rsid w:val="009C2851"/>
    <w:rsid w:val="009C458C"/>
    <w:rsid w:val="009C7EED"/>
    <w:rsid w:val="009D445E"/>
    <w:rsid w:val="009E0B27"/>
    <w:rsid w:val="00A04BF4"/>
    <w:rsid w:val="00A12E86"/>
    <w:rsid w:val="00A15A18"/>
    <w:rsid w:val="00A2296A"/>
    <w:rsid w:val="00A35082"/>
    <w:rsid w:val="00A40345"/>
    <w:rsid w:val="00A43590"/>
    <w:rsid w:val="00A46623"/>
    <w:rsid w:val="00A50C84"/>
    <w:rsid w:val="00A5217F"/>
    <w:rsid w:val="00A540BF"/>
    <w:rsid w:val="00A6497D"/>
    <w:rsid w:val="00A67529"/>
    <w:rsid w:val="00A87B45"/>
    <w:rsid w:val="00AB0281"/>
    <w:rsid w:val="00AB3A80"/>
    <w:rsid w:val="00AB41BF"/>
    <w:rsid w:val="00AD0A74"/>
    <w:rsid w:val="00AF5474"/>
    <w:rsid w:val="00AF7C80"/>
    <w:rsid w:val="00AF7F0F"/>
    <w:rsid w:val="00B01B2A"/>
    <w:rsid w:val="00B04159"/>
    <w:rsid w:val="00B04C8D"/>
    <w:rsid w:val="00B056D6"/>
    <w:rsid w:val="00B31477"/>
    <w:rsid w:val="00B3744B"/>
    <w:rsid w:val="00B44CAE"/>
    <w:rsid w:val="00B6004C"/>
    <w:rsid w:val="00B64810"/>
    <w:rsid w:val="00B77280"/>
    <w:rsid w:val="00BA5168"/>
    <w:rsid w:val="00BB32D1"/>
    <w:rsid w:val="00BB45DF"/>
    <w:rsid w:val="00BB512D"/>
    <w:rsid w:val="00BB5AC8"/>
    <w:rsid w:val="00BC1260"/>
    <w:rsid w:val="00BE040B"/>
    <w:rsid w:val="00BF43F5"/>
    <w:rsid w:val="00C45C29"/>
    <w:rsid w:val="00C520FA"/>
    <w:rsid w:val="00C67BC5"/>
    <w:rsid w:val="00C84DEF"/>
    <w:rsid w:val="00C8530B"/>
    <w:rsid w:val="00C855EC"/>
    <w:rsid w:val="00C86C19"/>
    <w:rsid w:val="00C9008E"/>
    <w:rsid w:val="00C90BD9"/>
    <w:rsid w:val="00C975B6"/>
    <w:rsid w:val="00CA344F"/>
    <w:rsid w:val="00CB1A0B"/>
    <w:rsid w:val="00CC088D"/>
    <w:rsid w:val="00CD20F0"/>
    <w:rsid w:val="00CD578E"/>
    <w:rsid w:val="00CE1341"/>
    <w:rsid w:val="00CE452A"/>
    <w:rsid w:val="00CF7682"/>
    <w:rsid w:val="00D05AD7"/>
    <w:rsid w:val="00D05F1E"/>
    <w:rsid w:val="00D114CE"/>
    <w:rsid w:val="00D24983"/>
    <w:rsid w:val="00D418AD"/>
    <w:rsid w:val="00D61FD0"/>
    <w:rsid w:val="00D64996"/>
    <w:rsid w:val="00D75F95"/>
    <w:rsid w:val="00D77B8B"/>
    <w:rsid w:val="00D85102"/>
    <w:rsid w:val="00D93EC5"/>
    <w:rsid w:val="00D96EC1"/>
    <w:rsid w:val="00DB1BD2"/>
    <w:rsid w:val="00DB4098"/>
    <w:rsid w:val="00DE498D"/>
    <w:rsid w:val="00DE74CA"/>
    <w:rsid w:val="00E03A59"/>
    <w:rsid w:val="00E06182"/>
    <w:rsid w:val="00E11771"/>
    <w:rsid w:val="00E1587B"/>
    <w:rsid w:val="00E245BE"/>
    <w:rsid w:val="00E5482F"/>
    <w:rsid w:val="00E66F09"/>
    <w:rsid w:val="00E80F9F"/>
    <w:rsid w:val="00E83476"/>
    <w:rsid w:val="00EA00DF"/>
    <w:rsid w:val="00EA45E0"/>
    <w:rsid w:val="00EE03E6"/>
    <w:rsid w:val="00EE36B0"/>
    <w:rsid w:val="00F05660"/>
    <w:rsid w:val="00F070A3"/>
    <w:rsid w:val="00F100A9"/>
    <w:rsid w:val="00F50CE9"/>
    <w:rsid w:val="00F50D86"/>
    <w:rsid w:val="00F529EF"/>
    <w:rsid w:val="00F555A9"/>
    <w:rsid w:val="00F660A7"/>
    <w:rsid w:val="00F677C5"/>
    <w:rsid w:val="00F80614"/>
    <w:rsid w:val="00F823FC"/>
    <w:rsid w:val="00F97E0A"/>
    <w:rsid w:val="00FA26FB"/>
    <w:rsid w:val="00FB27F9"/>
    <w:rsid w:val="00FB38F3"/>
    <w:rsid w:val="00FC5477"/>
    <w:rsid w:val="00FC6040"/>
    <w:rsid w:val="00FC6CDC"/>
    <w:rsid w:val="00FD3C89"/>
    <w:rsid w:val="00FD503D"/>
    <w:rsid w:val="00FD56DE"/>
    <w:rsid w:val="00FD74F2"/>
    <w:rsid w:val="00FF40C8"/>
    <w:rsid w:val="00F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AC7685D"/>
  <w15:chartTrackingRefBased/>
  <w15:docId w15:val="{C0E1FD89-3EDE-4C1E-B2E6-A08D6DB8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outlineLvl w:val="0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0B0E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rsid w:val="000E30E3"/>
    <w:rPr>
      <w:sz w:val="24"/>
      <w:szCs w:val="24"/>
    </w:rPr>
  </w:style>
  <w:style w:type="character" w:styleId="CommentReference">
    <w:name w:val="annotation reference"/>
    <w:basedOn w:val="DefaultParagraphFont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C1260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534611"/>
  </w:style>
  <w:style w:type="character" w:customStyle="1" w:styleId="FooterChar">
    <w:name w:val="Footer Char"/>
    <w:basedOn w:val="DefaultParagraphFont"/>
    <w:link w:val="Footer"/>
    <w:uiPriority w:val="99"/>
    <w:rsid w:val="0087363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unc.edu/~jeffrey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2830</Words>
  <Characters>16135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Daniel Muehlbauer</vt:lpstr>
    </vt:vector>
  </TitlesOfParts>
  <Company>The University of North Carolina at Chapel Hill</Company>
  <LinksUpToDate>false</LinksUpToDate>
  <CharactersWithSpaces>18928</CharactersWithSpaces>
  <SharedDoc>false</SharedDoc>
  <HLinks>
    <vt:vector size="6" baseType="variant"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Daniel Muehlbauer</dc:title>
  <dc:subject/>
  <dc:creator>Jeffrey Muehlbauer</dc:creator>
  <cp:keywords/>
  <cp:lastModifiedBy>Muehlbauer, Jeffrey D.</cp:lastModifiedBy>
  <cp:revision>2</cp:revision>
  <cp:lastPrinted>2012-07-25T18:31:00Z</cp:lastPrinted>
  <dcterms:created xsi:type="dcterms:W3CDTF">2016-07-18T23:35:00Z</dcterms:created>
  <dcterms:modified xsi:type="dcterms:W3CDTF">2016-07-18T23:35:00Z</dcterms:modified>
</cp:coreProperties>
</file>